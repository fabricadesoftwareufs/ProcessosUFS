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E6AC" w14:textId="77777777" w:rsidR="004A0712" w:rsidRDefault="004240D8">
      <w:pPr>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UNIVERSIDADE FEDERAL DE SERGIPE</w:t>
      </w:r>
    </w:p>
    <w:p w14:paraId="0143270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CAMPUS ALBERTO CARVALHO</w:t>
      </w:r>
    </w:p>
    <w:p w14:paraId="083E245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SISTEMAS DE INFORMAÇÃO</w:t>
      </w:r>
    </w:p>
    <w:p w14:paraId="530613A6"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2CA30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A7826D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776013"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4AD7B7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E655CE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AA660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1A1A6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173A9CD"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45E2C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EMESON SANTOS DE OLIVEIRA</w:t>
      </w:r>
    </w:p>
    <w:p w14:paraId="2D19ED2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PAULO VITOR DOS SANTOS FELIPE</w:t>
      </w:r>
    </w:p>
    <w:p w14:paraId="56AC74A5"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 xml:space="preserve"> </w:t>
      </w:r>
    </w:p>
    <w:p w14:paraId="3103B89B" w14:textId="77777777" w:rsidR="004A0712" w:rsidRDefault="004240D8">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6CDE3E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3AD0DB4"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0F384BD"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38120B"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18D922" w14:textId="77777777" w:rsidR="004A0712" w:rsidRDefault="004240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F4EBC7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MODELAGEM DOS PROCESSOS DAS CHEFIAS DOS DEPARTAMENTOS DA UNIVERSIDADE FEDERAL DE SERGIPE.</w:t>
      </w:r>
    </w:p>
    <w:p w14:paraId="2AA166F8" w14:textId="77777777" w:rsidR="004A0712" w:rsidRDefault="004240D8">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CF7F8FC" w14:textId="77777777" w:rsidR="004A0712" w:rsidRDefault="004240D8">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0179A90"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449156E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C0F9C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439F5F3" w14:textId="77777777" w:rsidR="004A0712" w:rsidRDefault="004240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9D0B6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CC052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EE779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6FC90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8810411"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885BBD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D83313F" w14:textId="77777777" w:rsidR="004A0712" w:rsidRDefault="004240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D04FC14"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475BF6"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439FDE4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71E6769" w14:textId="77777777" w:rsidR="004A0712" w:rsidRDefault="004240D8">
      <w:pPr>
        <w:spacing w:after="80"/>
        <w:rPr>
          <w:rFonts w:ascii="Times New Roman" w:eastAsia="Times New Roman" w:hAnsi="Times New Roman" w:cs="Times New Roman"/>
        </w:rPr>
      </w:pPr>
      <w:r>
        <w:rPr>
          <w:rFonts w:ascii="Times New Roman" w:eastAsia="Times New Roman" w:hAnsi="Times New Roman" w:cs="Times New Roman"/>
        </w:rPr>
        <w:t xml:space="preserve"> </w:t>
      </w:r>
    </w:p>
    <w:p w14:paraId="14721465" w14:textId="77777777" w:rsidR="004A0712" w:rsidRDefault="004240D8">
      <w:pPr>
        <w:spacing w:after="80"/>
        <w:rPr>
          <w:rFonts w:ascii="Times New Roman" w:eastAsia="Times New Roman" w:hAnsi="Times New Roman" w:cs="Times New Roman"/>
        </w:rPr>
      </w:pPr>
      <w:r>
        <w:rPr>
          <w:rFonts w:ascii="Times New Roman" w:eastAsia="Times New Roman" w:hAnsi="Times New Roman" w:cs="Times New Roman"/>
        </w:rPr>
        <w:t xml:space="preserve"> </w:t>
      </w:r>
    </w:p>
    <w:p w14:paraId="778513B8" w14:textId="77777777" w:rsidR="004A0712" w:rsidRDefault="004240D8">
      <w:pPr>
        <w:spacing w:after="80"/>
        <w:rPr>
          <w:rFonts w:ascii="Times New Roman" w:eastAsia="Times New Roman" w:hAnsi="Times New Roman" w:cs="Times New Roman"/>
        </w:rPr>
      </w:pPr>
      <w:r>
        <w:rPr>
          <w:rFonts w:ascii="Times New Roman" w:eastAsia="Times New Roman" w:hAnsi="Times New Roman" w:cs="Times New Roman"/>
        </w:rPr>
        <w:t xml:space="preserve"> </w:t>
      </w:r>
    </w:p>
    <w:p w14:paraId="4752806A" w14:textId="77777777" w:rsidR="004A0712" w:rsidRDefault="004240D8">
      <w:pPr>
        <w:spacing w:before="4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ITABAIANA</w:t>
      </w:r>
    </w:p>
    <w:p w14:paraId="4315450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2019</w:t>
      </w:r>
    </w:p>
    <w:p w14:paraId="22066501" w14:textId="77777777" w:rsidR="004A0712" w:rsidRDefault="004240D8">
      <w:pPr>
        <w:spacing w:after="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UNIVERSIDADE FEDERAL DE SERGIPE</w:t>
      </w:r>
    </w:p>
    <w:p w14:paraId="6A5D9F11"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CAMPUS ALBERTO CARVALHO</w:t>
      </w:r>
    </w:p>
    <w:p w14:paraId="24AC48D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SISTEMAS DE INFORMAÇÃO</w:t>
      </w:r>
    </w:p>
    <w:p w14:paraId="0073F92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C2A808B"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5924ED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8E7FE66"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177CE6"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B1F6855"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F26A7B"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4EBD635"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85B42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EMESON SANTOS DE OLIVEIRA</w:t>
      </w:r>
    </w:p>
    <w:p w14:paraId="225E052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PAULO VITOR DOS SANTOS FELIPE</w:t>
      </w:r>
    </w:p>
    <w:p w14:paraId="0BF97F98"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 xml:space="preserve"> </w:t>
      </w:r>
    </w:p>
    <w:p w14:paraId="7DA0A170" w14:textId="77777777" w:rsidR="004A0712" w:rsidRDefault="004240D8">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65E40D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8EB762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C210A3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A91BB7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3D1BC1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2A965A" w14:textId="77777777" w:rsidR="004A0712" w:rsidRDefault="004240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CD6D12A" w14:textId="77777777" w:rsidR="004A0712" w:rsidRDefault="004240D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MODELAGEM DOS PROCESSOS DAS CHEFIAS DOS DEPARTAMENTOS DA UNIVERSIDADE FEDERAL DE SERGIPE.</w:t>
      </w:r>
    </w:p>
    <w:p w14:paraId="18230344"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1240F45D"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60EB5126"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3E9515F1"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7877910B" w14:textId="6567F005" w:rsidR="004A0712" w:rsidRDefault="004240D8">
      <w:pPr>
        <w:ind w:left="5580"/>
        <w:jc w:val="both"/>
        <w:rPr>
          <w:rFonts w:ascii="Times New Roman" w:eastAsia="Times New Roman" w:hAnsi="Times New Roman" w:cs="Times New Roman"/>
        </w:rPr>
      </w:pPr>
      <w:r>
        <w:rPr>
          <w:rFonts w:ascii="Times New Roman" w:eastAsia="Times New Roman" w:hAnsi="Times New Roman" w:cs="Times New Roman"/>
        </w:rPr>
        <w:lastRenderedPageBreak/>
        <w:t xml:space="preserve">Trabalho de Conclusão de Curso submetido ao Departamento de Sistemas de Informação da Universidade Federal de Sergipe como requisito parcial para a obtenção do título de Bacharel em </w:t>
      </w:r>
      <w:r w:rsidR="00030A48">
        <w:rPr>
          <w:rFonts w:ascii="Times New Roman" w:eastAsia="Times New Roman" w:hAnsi="Times New Roman" w:cs="Times New Roman"/>
        </w:rPr>
        <w:t>Sistemas de Informação</w:t>
      </w:r>
      <w:r>
        <w:rPr>
          <w:rFonts w:ascii="Times New Roman" w:eastAsia="Times New Roman" w:hAnsi="Times New Roman" w:cs="Times New Roman"/>
        </w:rPr>
        <w:t>.</w:t>
      </w:r>
    </w:p>
    <w:p w14:paraId="1E0452AD"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26E47E1B"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26C6A1AF"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2D35822E" w14:textId="034BD05B"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Orientador: </w:t>
      </w:r>
      <w:r w:rsidR="00030A48">
        <w:rPr>
          <w:rFonts w:ascii="Times New Roman" w:eastAsia="Times New Roman" w:hAnsi="Times New Roman" w:cs="Times New Roman"/>
        </w:rPr>
        <w:t xml:space="preserve">Marcos Barbosa </w:t>
      </w:r>
      <w:proofErr w:type="spellStart"/>
      <w:r w:rsidR="00030A48">
        <w:rPr>
          <w:rFonts w:ascii="Times New Roman" w:eastAsia="Times New Roman" w:hAnsi="Times New Roman" w:cs="Times New Roman"/>
        </w:rPr>
        <w:t>Dósea</w:t>
      </w:r>
      <w:proofErr w:type="spellEnd"/>
    </w:p>
    <w:p w14:paraId="78CFDCC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9549AE0" w14:textId="0E84E809"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1DC65739"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D0CE2F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26D40CE" w14:textId="77777777" w:rsidR="004A0712" w:rsidRDefault="004240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5BF574" w14:textId="77777777" w:rsidR="004A0712" w:rsidRDefault="004240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6E43C15" w14:textId="77777777" w:rsidR="004A0712" w:rsidRDefault="004240D8">
      <w:pPr>
        <w:spacing w:before="480"/>
        <w:jc w:val="center"/>
        <w:rPr>
          <w:rFonts w:ascii="Times New Roman" w:eastAsia="Times New Roman" w:hAnsi="Times New Roman" w:cs="Times New Roman"/>
          <w:b/>
        </w:rPr>
      </w:pPr>
      <w:r>
        <w:rPr>
          <w:rFonts w:ascii="Times New Roman" w:eastAsia="Times New Roman" w:hAnsi="Times New Roman" w:cs="Times New Roman"/>
          <w:b/>
        </w:rPr>
        <w:t>ITABAIANA</w:t>
      </w:r>
    </w:p>
    <w:p w14:paraId="4CE1BC68"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2019</w:t>
      </w:r>
    </w:p>
    <w:p w14:paraId="0B05C643" w14:textId="77777777" w:rsidR="004A0712" w:rsidRDefault="004A0712">
      <w:pPr>
        <w:rPr>
          <w:rFonts w:ascii="Times New Roman" w:eastAsia="Times New Roman" w:hAnsi="Times New Roman" w:cs="Times New Roman"/>
          <w:b/>
          <w:sz w:val="28"/>
          <w:szCs w:val="28"/>
        </w:rPr>
      </w:pPr>
    </w:p>
    <w:p w14:paraId="7793C211"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88FC2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43F9A9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19CAD9"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387D1C1"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86BAAB"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7B41EFD"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415CD3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36D9F4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F833AE9"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877BC4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47E11FD"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84BA8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5F3A50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F0FDAEF"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E4EDC4B"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265D815"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81F3EE6"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1BCC9E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29ABDA5"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456A4028"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82C0784" w14:textId="77777777" w:rsidR="004A0712" w:rsidRDefault="004240D8">
      <w:pPr>
        <w:jc w:val="both"/>
        <w:rPr>
          <w:rFonts w:ascii="Times New Roman" w:eastAsia="Times New Roman" w:hAnsi="Times New Roman" w:cs="Times New Roman"/>
          <w:b/>
        </w:rPr>
      </w:pPr>
      <w:r>
        <w:rPr>
          <w:rFonts w:ascii="Times New Roman" w:eastAsia="Times New Roman" w:hAnsi="Times New Roman" w:cs="Times New Roman"/>
          <w:b/>
        </w:rPr>
        <w:t>ATENÇÃO: este texto deve ser impresso no verso da contracapa.</w:t>
      </w:r>
    </w:p>
    <w:p w14:paraId="6C290348"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C6FC11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4E6FD5"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A25234E"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DC85AE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5320A8"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218D2B4"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581F07"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8AB2F00"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
        <w:tblW w:w="73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340"/>
      </w:tblGrid>
      <w:tr w:rsidR="004A0712" w14:paraId="18CC88F1" w14:textId="77777777">
        <w:trPr>
          <w:trHeight w:val="4960"/>
        </w:trPr>
        <w:tc>
          <w:tcPr>
            <w:tcW w:w="73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36FCBA" w14:textId="77777777" w:rsidR="004A0712" w:rsidRDefault="004A0712">
            <w:pPr>
              <w:rPr>
                <w:rFonts w:ascii="Times New Roman" w:eastAsia="Times New Roman" w:hAnsi="Times New Roman" w:cs="Times New Roman"/>
              </w:rPr>
            </w:pPr>
          </w:p>
          <w:tbl>
            <w:tblPr>
              <w:tblStyle w:val="a0"/>
              <w:tblW w:w="71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140"/>
            </w:tblGrid>
            <w:tr w:rsidR="004A0712" w14:paraId="7588D07B" w14:textId="77777777">
              <w:trPr>
                <w:trHeight w:val="5260"/>
              </w:trPr>
              <w:tc>
                <w:tcPr>
                  <w:tcW w:w="7140" w:type="dxa"/>
                  <w:shd w:val="clear" w:color="auto" w:fill="FFFFFF"/>
                  <w:tcMar>
                    <w:top w:w="100" w:type="dxa"/>
                    <w:left w:w="100" w:type="dxa"/>
                    <w:bottom w:w="100" w:type="dxa"/>
                    <w:right w:w="100" w:type="dxa"/>
                  </w:tcMar>
                </w:tcPr>
                <w:p w14:paraId="7A8A2A5B" w14:textId="77777777" w:rsidR="004A0712" w:rsidRDefault="004240D8">
                  <w:pPr>
                    <w:rPr>
                      <w:rFonts w:ascii="Times New Roman" w:eastAsia="Times New Roman" w:hAnsi="Times New Roman" w:cs="Times New Roman"/>
                    </w:rPr>
                  </w:pPr>
                  <w:r>
                    <w:rPr>
                      <w:rFonts w:ascii="Times New Roman" w:eastAsia="Times New Roman" w:hAnsi="Times New Roman" w:cs="Times New Roman"/>
                    </w:rPr>
                    <w:t xml:space="preserve"> </w:t>
                  </w:r>
                </w:p>
                <w:p w14:paraId="2187ED81" w14:textId="7A5C8C41" w:rsidR="004A0712" w:rsidRDefault="00030A48">
                  <w:pPr>
                    <w:ind w:left="360"/>
                    <w:jc w:val="both"/>
                    <w:rPr>
                      <w:rFonts w:ascii="Times New Roman" w:eastAsia="Times New Roman" w:hAnsi="Times New Roman" w:cs="Times New Roman"/>
                    </w:rPr>
                  </w:pPr>
                  <w:r>
                    <w:rPr>
                      <w:rFonts w:ascii="Times New Roman" w:eastAsia="Times New Roman" w:hAnsi="Times New Roman" w:cs="Times New Roman"/>
                    </w:rPr>
                    <w:t>Oliveira</w:t>
                  </w:r>
                  <w:r w:rsidR="004240D8">
                    <w:rPr>
                      <w:rFonts w:ascii="Times New Roman" w:eastAsia="Times New Roman" w:hAnsi="Times New Roman" w:cs="Times New Roman"/>
                    </w:rPr>
                    <w:t xml:space="preserve">, </w:t>
                  </w:r>
                  <w:r>
                    <w:rPr>
                      <w:rFonts w:ascii="Times New Roman" w:eastAsia="Times New Roman" w:hAnsi="Times New Roman" w:cs="Times New Roman"/>
                    </w:rPr>
                    <w:t>Emeson Santos</w:t>
                  </w:r>
                  <w:r w:rsidR="004240D8">
                    <w:rPr>
                      <w:rFonts w:ascii="Times New Roman" w:eastAsia="Times New Roman" w:hAnsi="Times New Roman" w:cs="Times New Roman"/>
                    </w:rPr>
                    <w:t>.</w:t>
                  </w:r>
                </w:p>
                <w:p w14:paraId="76AF3EDC"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C0B6553" w14:textId="1670EF3E" w:rsidR="004A0712" w:rsidRDefault="00030A48">
                  <w:pPr>
                    <w:ind w:left="360" w:right="320" w:firstLine="340"/>
                    <w:rPr>
                      <w:rFonts w:ascii="Times New Roman" w:eastAsia="Times New Roman" w:hAnsi="Times New Roman" w:cs="Times New Roman"/>
                    </w:rPr>
                  </w:pPr>
                  <w:r w:rsidRPr="00030A48">
                    <w:rPr>
                      <w:rFonts w:ascii="Times New Roman" w:eastAsia="Times New Roman" w:hAnsi="Times New Roman" w:cs="Times New Roman"/>
                      <w:bCs/>
                    </w:rPr>
                    <w:t>Modelagem dos processos das chefias dos departamentos da universidade federal de Sergipe</w:t>
                  </w:r>
                  <w:r w:rsidRPr="00030A48">
                    <w:rPr>
                      <w:rFonts w:ascii="Times New Roman" w:eastAsia="Times New Roman" w:hAnsi="Times New Roman" w:cs="Times New Roman"/>
                      <w:sz w:val="16"/>
                      <w:szCs w:val="16"/>
                    </w:rPr>
                    <w:t xml:space="preserve"> </w:t>
                  </w:r>
                  <w:r w:rsidR="004240D8">
                    <w:rPr>
                      <w:rFonts w:ascii="Times New Roman" w:eastAsia="Times New Roman" w:hAnsi="Times New Roman" w:cs="Times New Roman"/>
                    </w:rPr>
                    <w:t xml:space="preserve">/ </w:t>
                  </w:r>
                  <w:r>
                    <w:rPr>
                      <w:rFonts w:ascii="Times New Roman" w:eastAsia="Times New Roman" w:hAnsi="Times New Roman" w:cs="Times New Roman"/>
                    </w:rPr>
                    <w:t>Emeson Santos de Oliveira</w:t>
                  </w:r>
                  <w:r w:rsidR="004240D8">
                    <w:rPr>
                      <w:rFonts w:ascii="Times New Roman" w:eastAsia="Times New Roman" w:hAnsi="Times New Roman" w:cs="Times New Roman"/>
                    </w:rPr>
                    <w:t xml:space="preserve"> – Itabaiana: UFS, </w:t>
                  </w:r>
                  <w:r>
                    <w:rPr>
                      <w:rFonts w:ascii="Times New Roman" w:eastAsia="Times New Roman" w:hAnsi="Times New Roman" w:cs="Times New Roman"/>
                    </w:rPr>
                    <w:t>2019</w:t>
                  </w:r>
                  <w:r w:rsidR="004240D8">
                    <w:rPr>
                      <w:rFonts w:ascii="Times New Roman" w:eastAsia="Times New Roman" w:hAnsi="Times New Roman" w:cs="Times New Roman"/>
                    </w:rPr>
                    <w:t>.</w:t>
                  </w:r>
                </w:p>
                <w:p w14:paraId="1C3AEE1B" w14:textId="77777777" w:rsidR="004A0712" w:rsidRPr="009D5892" w:rsidRDefault="004240D8">
                  <w:pPr>
                    <w:ind w:left="700" w:right="320"/>
                    <w:jc w:val="both"/>
                    <w:rPr>
                      <w:rFonts w:ascii="Times New Roman" w:eastAsia="Times New Roman" w:hAnsi="Times New Roman" w:cs="Times New Roman"/>
                      <w:color w:val="FF0000"/>
                    </w:rPr>
                  </w:pPr>
                  <w:commentRangeStart w:id="0"/>
                  <w:r w:rsidRPr="009D5892">
                    <w:rPr>
                      <w:rFonts w:ascii="Times New Roman" w:eastAsia="Times New Roman" w:hAnsi="Times New Roman" w:cs="Times New Roman"/>
                      <w:color w:val="FF0000"/>
                    </w:rPr>
                    <w:t>99f. (indica o número de páginas do trabalho); 99 cm (indica o tamanho)</w:t>
                  </w:r>
                  <w:commentRangeEnd w:id="0"/>
                  <w:r w:rsidR="00C75BAF">
                    <w:rPr>
                      <w:rStyle w:val="Refdecomentrio"/>
                    </w:rPr>
                    <w:commentReference w:id="0"/>
                  </w:r>
                </w:p>
                <w:p w14:paraId="1BCD4A31" w14:textId="77777777" w:rsidR="004A0712" w:rsidRDefault="004240D8">
                  <w:pPr>
                    <w:ind w:right="320"/>
                    <w:jc w:val="both"/>
                    <w:rPr>
                      <w:rFonts w:ascii="Times New Roman" w:eastAsia="Times New Roman" w:hAnsi="Times New Roman" w:cs="Times New Roman"/>
                    </w:rPr>
                  </w:pPr>
                  <w:r>
                    <w:rPr>
                      <w:rFonts w:ascii="Times New Roman" w:eastAsia="Times New Roman" w:hAnsi="Times New Roman" w:cs="Times New Roman"/>
                    </w:rPr>
                    <w:t xml:space="preserve"> </w:t>
                  </w:r>
                </w:p>
                <w:p w14:paraId="2DA3FF1C" w14:textId="50BE0623" w:rsidR="004A0712" w:rsidRDefault="004240D8">
                  <w:pPr>
                    <w:ind w:left="360" w:right="320" w:firstLine="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Trabalho de Conclusão de Curso (graduação) – Universidade Federal de Sergipe, Curso de </w:t>
                  </w:r>
                  <w:r w:rsidR="009D5892">
                    <w:rPr>
                      <w:rFonts w:ascii="Times New Roman" w:eastAsia="Times New Roman" w:hAnsi="Times New Roman" w:cs="Times New Roman"/>
                      <w:sz w:val="24"/>
                      <w:szCs w:val="24"/>
                    </w:rPr>
                    <w:t>sistemas de informação</w:t>
                  </w:r>
                  <w:r>
                    <w:rPr>
                      <w:rFonts w:ascii="Times New Roman" w:eastAsia="Times New Roman" w:hAnsi="Times New Roman" w:cs="Times New Roman"/>
                      <w:sz w:val="24"/>
                      <w:szCs w:val="24"/>
                    </w:rPr>
                    <w:t xml:space="preserve">, </w:t>
                  </w:r>
                  <w:r w:rsidR="009D589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p>
                <w:p w14:paraId="077EAFB0" w14:textId="77777777" w:rsidR="004A0712" w:rsidRDefault="004240D8">
                  <w:pPr>
                    <w:ind w:left="700" w:right="320" w:firstLine="360"/>
                    <w:jc w:val="both"/>
                    <w:rPr>
                      <w:rFonts w:ascii="Times New Roman" w:eastAsia="Times New Roman" w:hAnsi="Times New Roman" w:cs="Times New Roman"/>
                    </w:rPr>
                  </w:pPr>
                  <w:r>
                    <w:rPr>
                      <w:rFonts w:ascii="Times New Roman" w:eastAsia="Times New Roman" w:hAnsi="Times New Roman" w:cs="Times New Roman"/>
                    </w:rPr>
                    <w:t xml:space="preserve"> </w:t>
                  </w:r>
                </w:p>
                <w:p w14:paraId="2226B69A" w14:textId="77777777" w:rsidR="004A0712" w:rsidRPr="00C75BAF" w:rsidRDefault="004240D8">
                  <w:pPr>
                    <w:ind w:left="700" w:right="320" w:firstLine="360"/>
                    <w:jc w:val="both"/>
                    <w:rPr>
                      <w:rFonts w:ascii="Times New Roman" w:eastAsia="Times New Roman" w:hAnsi="Times New Roman" w:cs="Times New Roman"/>
                      <w:color w:val="FF0000"/>
                    </w:rPr>
                  </w:pPr>
                  <w:commentRangeStart w:id="1"/>
                  <w:commentRangeStart w:id="2"/>
                  <w:r w:rsidRPr="00C75BAF">
                    <w:rPr>
                      <w:rFonts w:ascii="Times New Roman" w:eastAsia="Times New Roman" w:hAnsi="Times New Roman" w:cs="Times New Roman"/>
                      <w:color w:val="FF0000"/>
                    </w:rPr>
                    <w:t xml:space="preserve">1. Assunto. </w:t>
                  </w:r>
                  <w:r w:rsidRPr="00C75BAF">
                    <w:rPr>
                      <w:rFonts w:ascii="Times New Roman" w:eastAsia="Times New Roman" w:hAnsi="Times New Roman" w:cs="Times New Roman"/>
                      <w:color w:val="FF0000"/>
                    </w:rPr>
                    <w:tab/>
                    <w:t>2. Área de Concentração - TCC.</w:t>
                  </w:r>
                  <w:r w:rsidRPr="00C75BAF">
                    <w:rPr>
                      <w:rFonts w:ascii="Times New Roman" w:eastAsia="Times New Roman" w:hAnsi="Times New Roman" w:cs="Times New Roman"/>
                      <w:color w:val="FF0000"/>
                    </w:rPr>
                    <w:tab/>
                    <w:t xml:space="preserve">3. Curso.   </w:t>
                  </w:r>
                  <w:r w:rsidRPr="00C75BAF">
                    <w:rPr>
                      <w:rFonts w:ascii="Times New Roman" w:eastAsia="Times New Roman" w:hAnsi="Times New Roman" w:cs="Times New Roman"/>
                      <w:color w:val="FF0000"/>
                    </w:rPr>
                    <w:tab/>
                    <w:t>I. Título.</w:t>
                  </w:r>
                  <w:commentRangeEnd w:id="1"/>
                  <w:r w:rsidR="00C75BAF">
                    <w:rPr>
                      <w:rStyle w:val="Refdecomentrio"/>
                    </w:rPr>
                    <w:commentReference w:id="1"/>
                  </w:r>
                  <w:commentRangeEnd w:id="2"/>
                  <w:r w:rsidR="00C75BAF">
                    <w:rPr>
                      <w:rStyle w:val="Refdecomentrio"/>
                    </w:rPr>
                    <w:commentReference w:id="2"/>
                  </w:r>
                </w:p>
                <w:p w14:paraId="4237E63F" w14:textId="77777777" w:rsidR="004A0712" w:rsidRDefault="004240D8">
                  <w:pPr>
                    <w:ind w:right="32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CB2F778" w14:textId="77777777" w:rsidR="004A0712" w:rsidRDefault="004240D8">
            <w:pPr>
              <w:rPr>
                <w:rFonts w:ascii="Times New Roman" w:eastAsia="Times New Roman" w:hAnsi="Times New Roman" w:cs="Times New Roman"/>
              </w:rPr>
            </w:pPr>
            <w:r>
              <w:rPr>
                <w:rFonts w:ascii="Times New Roman" w:eastAsia="Times New Roman" w:hAnsi="Times New Roman" w:cs="Times New Roman"/>
              </w:rPr>
              <w:t xml:space="preserve"> </w:t>
            </w:r>
          </w:p>
        </w:tc>
      </w:tr>
    </w:tbl>
    <w:p w14:paraId="79AE50ED" w14:textId="77777777" w:rsidR="004A0712" w:rsidRDefault="004A0712">
      <w:pPr>
        <w:jc w:val="center"/>
        <w:rPr>
          <w:rFonts w:ascii="Times New Roman" w:eastAsia="Times New Roman" w:hAnsi="Times New Roman" w:cs="Times New Roman"/>
          <w:b/>
          <w:sz w:val="28"/>
          <w:szCs w:val="28"/>
        </w:rPr>
      </w:pPr>
    </w:p>
    <w:p w14:paraId="2F6389F6"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EMESON SANTOS DE OLIVEIRA</w:t>
      </w:r>
    </w:p>
    <w:p w14:paraId="18B0719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PAULO VITOR DOS SANTOS FELIPE</w:t>
      </w:r>
    </w:p>
    <w:p w14:paraId="4401A14A"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 xml:space="preserve"> </w:t>
      </w:r>
    </w:p>
    <w:p w14:paraId="0D957704" w14:textId="77777777" w:rsidR="004A0712" w:rsidRDefault="004240D8">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A0393D8"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64B9292"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C42C15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00A37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4B8CCDAC"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BB229D"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D2BC6C9"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37600A2" w14:textId="77777777" w:rsidR="004A0712" w:rsidRDefault="004240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1032B2F" w14:textId="77777777" w:rsidR="004A0712" w:rsidRDefault="004A0712">
      <w:pPr>
        <w:rPr>
          <w:rFonts w:ascii="Times New Roman" w:eastAsia="Times New Roman" w:hAnsi="Times New Roman" w:cs="Times New Roman"/>
        </w:rPr>
      </w:pPr>
    </w:p>
    <w:p w14:paraId="119C65DF" w14:textId="77777777" w:rsidR="004A0712" w:rsidRDefault="004240D8">
      <w:pPr>
        <w:jc w:val="center"/>
        <w:rPr>
          <w:rFonts w:ascii="Times New Roman" w:eastAsia="Times New Roman" w:hAnsi="Times New Roman" w:cs="Times New Roman"/>
        </w:rPr>
      </w:pPr>
      <w:r>
        <w:rPr>
          <w:rFonts w:ascii="Times New Roman" w:eastAsia="Times New Roman" w:hAnsi="Times New Roman" w:cs="Times New Roman"/>
          <w:b/>
        </w:rPr>
        <w:t>MODELAGEM DOS PROCESSOS DAS CHEFIAS DOS DEPARTAMENTOS DA UNIVERSIDADE FEDERAL DE SERGIPE.</w:t>
      </w:r>
    </w:p>
    <w:p w14:paraId="37FCCD8A"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660371" w14:textId="77777777" w:rsidR="004A0712" w:rsidRDefault="004240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C9EFDDC" w14:textId="77777777" w:rsidR="004A0712" w:rsidRDefault="004240D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7DCBD7" w14:textId="5FC38889" w:rsidR="004A0712" w:rsidRDefault="004240D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Trabalho de Conclusão de Curso submetido ao corpo docente do Departamento de Sistemas de Informação da Universidade Federal de Sergipe (DSIITA/UFS) como parte dos requisitos para obtenção do grau de Bacharel em </w:t>
      </w:r>
      <w:r w:rsidR="00C75BAF">
        <w:rPr>
          <w:rFonts w:ascii="Times New Roman" w:eastAsia="Times New Roman" w:hAnsi="Times New Roman" w:cs="Times New Roman"/>
        </w:rPr>
        <w:t>sistemas de informação</w:t>
      </w:r>
      <w:r>
        <w:rPr>
          <w:rFonts w:ascii="Times New Roman" w:eastAsia="Times New Roman" w:hAnsi="Times New Roman" w:cs="Times New Roman"/>
        </w:rPr>
        <w:t>.</w:t>
      </w:r>
    </w:p>
    <w:p w14:paraId="4701FF1A" w14:textId="77777777" w:rsidR="004A0712" w:rsidRDefault="004240D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32A455FF"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583F166" w14:textId="77777777" w:rsidR="004A0712" w:rsidRPr="00BF1375" w:rsidRDefault="004240D8">
      <w:pPr>
        <w:spacing w:line="360" w:lineRule="auto"/>
        <w:rPr>
          <w:rFonts w:ascii="Times New Roman" w:eastAsia="Times New Roman" w:hAnsi="Times New Roman" w:cs="Times New Roman"/>
          <w:color w:val="FF0000"/>
        </w:rPr>
      </w:pPr>
      <w:commentRangeStart w:id="3"/>
      <w:r w:rsidRPr="00BF1375">
        <w:rPr>
          <w:rFonts w:ascii="Times New Roman" w:eastAsia="Times New Roman" w:hAnsi="Times New Roman" w:cs="Times New Roman"/>
          <w:color w:val="FF0000"/>
        </w:rPr>
        <w:t>Itabaiana, ([dia</w:t>
      </w:r>
      <w:proofErr w:type="gramStart"/>
      <w:r w:rsidRPr="00BF1375">
        <w:rPr>
          <w:rFonts w:ascii="Times New Roman" w:eastAsia="Times New Roman" w:hAnsi="Times New Roman" w:cs="Times New Roman"/>
          <w:color w:val="FF0000"/>
        </w:rPr>
        <w:t>] ,</w:t>
      </w:r>
      <w:proofErr w:type="gramEnd"/>
      <w:r w:rsidRPr="00BF1375">
        <w:rPr>
          <w:rFonts w:ascii="Times New Roman" w:eastAsia="Times New Roman" w:hAnsi="Times New Roman" w:cs="Times New Roman"/>
          <w:color w:val="FF0000"/>
        </w:rPr>
        <w:t xml:space="preserve"> [mês] e [ano] da aprovação).</w:t>
      </w:r>
      <w:commentRangeEnd w:id="3"/>
      <w:r w:rsidR="00BF1375">
        <w:rPr>
          <w:rStyle w:val="Refdecomentrio"/>
        </w:rPr>
        <w:commentReference w:id="3"/>
      </w:r>
    </w:p>
    <w:p w14:paraId="11D0C720"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1173CDC7"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2A9F2C8" w14:textId="77777777" w:rsidR="004A0712" w:rsidRDefault="004240D8">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BANCA EXAMINADORA:</w:t>
      </w:r>
    </w:p>
    <w:p w14:paraId="6CD3B1EE" w14:textId="77777777" w:rsidR="004A0712" w:rsidRDefault="004240D8">
      <w:pPr>
        <w:rPr>
          <w:rFonts w:ascii="Times New Roman" w:eastAsia="Times New Roman" w:hAnsi="Times New Roman" w:cs="Times New Roman"/>
        </w:rPr>
      </w:pPr>
      <w:r>
        <w:rPr>
          <w:rFonts w:ascii="Times New Roman" w:eastAsia="Times New Roman" w:hAnsi="Times New Roman" w:cs="Times New Roman"/>
        </w:rPr>
        <w:t xml:space="preserve"> </w:t>
      </w:r>
    </w:p>
    <w:p w14:paraId="105DD80C" w14:textId="77777777" w:rsidR="004A0712" w:rsidRDefault="004240D8">
      <w:pPr>
        <w:rPr>
          <w:rFonts w:ascii="Times New Roman" w:eastAsia="Times New Roman" w:hAnsi="Times New Roman" w:cs="Times New Roman"/>
        </w:rPr>
      </w:pPr>
      <w:r>
        <w:rPr>
          <w:rFonts w:ascii="Times New Roman" w:eastAsia="Times New Roman" w:hAnsi="Times New Roman" w:cs="Times New Roman"/>
        </w:rPr>
        <w:t xml:space="preserve"> </w:t>
      </w:r>
    </w:p>
    <w:p w14:paraId="7B35FD14"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613AD55C" w14:textId="77777777" w:rsidR="004A0712" w:rsidRDefault="004240D8">
      <w:pPr>
        <w:rPr>
          <w:rFonts w:ascii="Times New Roman" w:eastAsia="Times New Roman" w:hAnsi="Times New Roman" w:cs="Times New Roman"/>
        </w:rPr>
      </w:pPr>
      <w:r>
        <w:rPr>
          <w:rFonts w:ascii="Times New Roman" w:eastAsia="Times New Roman" w:hAnsi="Times New Roman" w:cs="Times New Roman"/>
        </w:rPr>
        <w:t xml:space="preserve"> </w:t>
      </w:r>
    </w:p>
    <w:p w14:paraId="2918163F"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_______________________________________________</w:t>
      </w:r>
    </w:p>
    <w:p w14:paraId="1C1A30FA" w14:textId="26398774" w:rsidR="004A0712" w:rsidRDefault="004240D8">
      <w:pPr>
        <w:ind w:left="2840" w:firstLine="700"/>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proofErr w:type="spellStart"/>
      <w:r>
        <w:rPr>
          <w:rFonts w:ascii="Times New Roman" w:eastAsia="Times New Roman" w:hAnsi="Times New Roman" w:cs="Times New Roman"/>
          <w:b/>
        </w:rPr>
        <w:t>Prof</w:t>
      </w:r>
      <w:proofErr w:type="spellEnd"/>
      <w:r>
        <w:rPr>
          <w:rFonts w:ascii="Times New Roman" w:eastAsia="Times New Roman" w:hAnsi="Times New Roman" w:cs="Times New Roman"/>
          <w:b/>
        </w:rPr>
        <w:t xml:space="preserve">(a) </w:t>
      </w:r>
      <w:r w:rsidR="00BF1375">
        <w:rPr>
          <w:rFonts w:ascii="Times New Roman" w:eastAsia="Times New Roman" w:hAnsi="Times New Roman" w:cs="Times New Roman"/>
          <w:b/>
        </w:rPr>
        <w:t xml:space="preserve">Marcos Barbosa </w:t>
      </w:r>
      <w:proofErr w:type="spellStart"/>
      <w:r w:rsidR="00BF1375">
        <w:rPr>
          <w:rFonts w:ascii="Times New Roman" w:eastAsia="Times New Roman" w:hAnsi="Times New Roman" w:cs="Times New Roman"/>
          <w:b/>
        </w:rPr>
        <w:t>Dósea</w:t>
      </w:r>
      <w:proofErr w:type="spellEnd"/>
      <w:r>
        <w:rPr>
          <w:rFonts w:ascii="Times New Roman" w:eastAsia="Times New Roman" w:hAnsi="Times New Roman" w:cs="Times New Roman"/>
          <w:b/>
        </w:rPr>
        <w:t xml:space="preserve">, </w:t>
      </w:r>
      <w:r w:rsidR="00BF1375">
        <w:rPr>
          <w:rFonts w:ascii="Times New Roman" w:eastAsia="Times New Roman" w:hAnsi="Times New Roman" w:cs="Times New Roman"/>
          <w:b/>
        </w:rPr>
        <w:t>Doutor</w:t>
      </w:r>
    </w:p>
    <w:p w14:paraId="33D5A23D" w14:textId="77777777" w:rsidR="004A0712" w:rsidRDefault="004240D8">
      <w:pPr>
        <w:ind w:left="2840" w:firstLine="700"/>
        <w:jc w:val="center"/>
        <w:rPr>
          <w:rFonts w:ascii="Times New Roman" w:eastAsia="Times New Roman" w:hAnsi="Times New Roman" w:cs="Times New Roman"/>
          <w:b/>
        </w:rPr>
      </w:pPr>
      <w:r>
        <w:rPr>
          <w:rFonts w:ascii="Times New Roman" w:eastAsia="Times New Roman" w:hAnsi="Times New Roman" w:cs="Times New Roman"/>
          <w:b/>
        </w:rPr>
        <w:t>Orientador</w:t>
      </w:r>
    </w:p>
    <w:p w14:paraId="25BDD993" w14:textId="77777777" w:rsidR="004A0712" w:rsidRDefault="004240D8">
      <w:pPr>
        <w:ind w:left="2840" w:firstLine="700"/>
        <w:jc w:val="center"/>
        <w:rPr>
          <w:rFonts w:ascii="Times New Roman" w:eastAsia="Times New Roman" w:hAnsi="Times New Roman" w:cs="Times New Roman"/>
          <w:b/>
        </w:rPr>
      </w:pPr>
      <w:r>
        <w:rPr>
          <w:rFonts w:ascii="Times New Roman" w:eastAsia="Times New Roman" w:hAnsi="Times New Roman" w:cs="Times New Roman"/>
          <w:b/>
        </w:rPr>
        <w:t>DSIITA/UFS</w:t>
      </w:r>
    </w:p>
    <w:p w14:paraId="7F50A6F4"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5421D494"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30E50802"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5D711130"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_______________________________________________</w:t>
      </w:r>
    </w:p>
    <w:p w14:paraId="55AD3DD2" w14:textId="77777777" w:rsidR="004A0712" w:rsidRDefault="004240D8">
      <w:pPr>
        <w:ind w:left="2840" w:firstLine="700"/>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t>Prof(a) Nome Completo Professor Avaliador, Titulação</w:t>
      </w:r>
    </w:p>
    <w:p w14:paraId="722983E4" w14:textId="77777777" w:rsidR="004A0712" w:rsidRDefault="004240D8">
      <w:pPr>
        <w:ind w:left="2840" w:firstLine="700"/>
        <w:jc w:val="center"/>
        <w:rPr>
          <w:rFonts w:ascii="Times New Roman" w:eastAsia="Times New Roman" w:hAnsi="Times New Roman" w:cs="Times New Roman"/>
        </w:rPr>
      </w:pPr>
      <w:r>
        <w:rPr>
          <w:rFonts w:ascii="Times New Roman" w:eastAsia="Times New Roman" w:hAnsi="Times New Roman" w:cs="Times New Roman"/>
        </w:rPr>
        <w:t>IES</w:t>
      </w:r>
    </w:p>
    <w:p w14:paraId="3DB5C388" w14:textId="77777777" w:rsidR="004A0712" w:rsidRDefault="004240D8">
      <w:pPr>
        <w:ind w:left="2840" w:firstLine="700"/>
        <w:jc w:val="center"/>
        <w:rPr>
          <w:rFonts w:ascii="Times New Roman" w:eastAsia="Times New Roman" w:hAnsi="Times New Roman" w:cs="Times New Roman"/>
        </w:rPr>
      </w:pPr>
      <w:r>
        <w:rPr>
          <w:rFonts w:ascii="Times New Roman" w:eastAsia="Times New Roman" w:hAnsi="Times New Roman" w:cs="Times New Roman"/>
        </w:rPr>
        <w:t xml:space="preserve"> </w:t>
      </w:r>
    </w:p>
    <w:p w14:paraId="011AFC12"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0344F2D8"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0724F3B5"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_______________________________________________</w:t>
      </w:r>
    </w:p>
    <w:p w14:paraId="2FA61E50" w14:textId="77777777" w:rsidR="004A0712" w:rsidRDefault="004240D8">
      <w:pPr>
        <w:ind w:left="2840" w:firstLine="700"/>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t>Prof(a) Nome Completo Professor Avaliador, Titulação</w:t>
      </w:r>
    </w:p>
    <w:p w14:paraId="12E5AD11" w14:textId="77777777" w:rsidR="004A0712" w:rsidRDefault="004240D8">
      <w:pPr>
        <w:ind w:left="2840" w:firstLine="700"/>
        <w:jc w:val="center"/>
        <w:rPr>
          <w:rFonts w:ascii="Times New Roman" w:eastAsia="Times New Roman" w:hAnsi="Times New Roman" w:cs="Times New Roman"/>
        </w:rPr>
      </w:pPr>
      <w:r>
        <w:rPr>
          <w:rFonts w:ascii="Times New Roman" w:eastAsia="Times New Roman" w:hAnsi="Times New Roman" w:cs="Times New Roman"/>
        </w:rPr>
        <w:t>IES</w:t>
      </w:r>
    </w:p>
    <w:p w14:paraId="102D22EC" w14:textId="77777777" w:rsidR="004A0712" w:rsidRDefault="004240D8">
      <w:pPr>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EA15EA0" w14:textId="77777777" w:rsidR="004A0712" w:rsidRDefault="004A0712">
      <w:pPr>
        <w:rPr>
          <w:rFonts w:ascii="Times New Roman" w:eastAsia="Times New Roman" w:hAnsi="Times New Roman" w:cs="Times New Roman"/>
          <w:b/>
          <w:sz w:val="32"/>
          <w:szCs w:val="32"/>
        </w:rPr>
      </w:pPr>
    </w:p>
    <w:p w14:paraId="7FB7DE0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BCD1AA4"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683E1AB"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5C7519A9"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3665F9C"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596E96C6"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29AFF21"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F3A3642"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7404E55"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909E0E2"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5B04F4F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835E69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6DD1B27"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B67AC9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355F034"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2ECEDA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667108B"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AF2604B"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F64CEC7"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95D5E3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DF541F8"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4F0B1F1"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0E7454A"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35A007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ED00A14"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E1F73FD"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7B178C4"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E72D876"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6E6F7D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5BFC0AF"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84FECE5"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D3FAF35"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F316FE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69FB1AF"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7707790"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Dedico</w:t>
      </w:r>
    </w:p>
    <w:p w14:paraId="60A7CC37"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20525251"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A [NOME(S)] (Opcional).</w:t>
      </w:r>
    </w:p>
    <w:p w14:paraId="112CBC54" w14:textId="77777777" w:rsidR="004A0712" w:rsidRDefault="004240D8">
      <w:pPr>
        <w:jc w:val="right"/>
        <w:rPr>
          <w:rFonts w:ascii="Times New Roman" w:eastAsia="Times New Roman" w:hAnsi="Times New Roman" w:cs="Times New Roman"/>
        </w:rPr>
      </w:pPr>
      <w:r>
        <w:rPr>
          <w:rFonts w:ascii="Times New Roman" w:eastAsia="Times New Roman" w:hAnsi="Times New Roman" w:cs="Times New Roman"/>
        </w:rPr>
        <w:t xml:space="preserve"> </w:t>
      </w:r>
    </w:p>
    <w:p w14:paraId="7C41A041"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AGRADECIMENTOS (Opcional)</w:t>
      </w:r>
    </w:p>
    <w:p w14:paraId="7CADD139"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3408267"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CD76549"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Ao ...</w:t>
      </w:r>
    </w:p>
    <w:p w14:paraId="7E558060"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12AE16E"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A ...</w:t>
      </w:r>
    </w:p>
    <w:p w14:paraId="55170ADB"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00861DA"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C9ED06D"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3AE8C30"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A44D5D2" w14:textId="77777777" w:rsidR="004A0712" w:rsidRDefault="004A0712">
      <w:pPr>
        <w:spacing w:line="360" w:lineRule="auto"/>
        <w:rPr>
          <w:rFonts w:ascii="Times New Roman" w:eastAsia="Times New Roman" w:hAnsi="Times New Roman" w:cs="Times New Roman"/>
          <w:b/>
          <w:sz w:val="32"/>
          <w:szCs w:val="32"/>
        </w:rPr>
      </w:pPr>
    </w:p>
    <w:p w14:paraId="5DCB9E99"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7902E18"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14538BF"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79EABAF"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1D2D5089"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E776A4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76348C04"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58EC6312"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FA19FD9"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67E40C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4877FA2"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3D38615D"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36FBFBC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BF62C8C"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E17E65B"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65ECEF52"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DA61AD1"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785FB1B1"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A30D77A"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EC726AF"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0923C65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3C7DBFD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3F367892"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7BC5979" w14:textId="77777777" w:rsidR="004A0712" w:rsidRPr="00535D8C" w:rsidRDefault="004240D8">
      <w:pPr>
        <w:spacing w:before="240" w:after="40"/>
        <w:rPr>
          <w:rFonts w:ascii="Times New Roman" w:eastAsia="Times New Roman" w:hAnsi="Times New Roman" w:cs="Times New Roman"/>
          <w:color w:val="FF0000"/>
        </w:rPr>
      </w:pPr>
      <w:commentRangeStart w:id="4"/>
      <w:r w:rsidRPr="00535D8C">
        <w:rPr>
          <w:rFonts w:ascii="Times New Roman" w:eastAsia="Times New Roman" w:hAnsi="Times New Roman" w:cs="Times New Roman"/>
          <w:color w:val="FF0000"/>
        </w:rPr>
        <w:t>Epígrafe</w:t>
      </w:r>
    </w:p>
    <w:p w14:paraId="7FC14807" w14:textId="77777777" w:rsidR="004A0712" w:rsidRPr="00535D8C" w:rsidRDefault="004240D8">
      <w:pPr>
        <w:jc w:val="right"/>
        <w:rPr>
          <w:rFonts w:ascii="Times New Roman" w:eastAsia="Times New Roman" w:hAnsi="Times New Roman" w:cs="Times New Roman"/>
          <w:i/>
          <w:color w:val="FF0000"/>
        </w:rPr>
      </w:pPr>
      <w:r w:rsidRPr="00535D8C">
        <w:rPr>
          <w:rFonts w:ascii="Times New Roman" w:eastAsia="Times New Roman" w:hAnsi="Times New Roman" w:cs="Times New Roman"/>
          <w:i/>
          <w:color w:val="FF0000"/>
        </w:rPr>
        <w:t>“[Frase, verso, dito ou menção]”</w:t>
      </w:r>
    </w:p>
    <w:p w14:paraId="34F522EA" w14:textId="77777777" w:rsidR="004A0712" w:rsidRPr="00535D8C" w:rsidRDefault="004240D8">
      <w:pPr>
        <w:jc w:val="right"/>
        <w:rPr>
          <w:rFonts w:ascii="Times New Roman" w:eastAsia="Times New Roman" w:hAnsi="Times New Roman" w:cs="Times New Roman"/>
          <w:i/>
          <w:color w:val="FF0000"/>
        </w:rPr>
      </w:pPr>
      <w:r w:rsidRPr="00535D8C">
        <w:rPr>
          <w:rFonts w:ascii="Times New Roman" w:eastAsia="Times New Roman" w:hAnsi="Times New Roman" w:cs="Times New Roman"/>
          <w:i/>
          <w:color w:val="FF0000"/>
        </w:rPr>
        <w:t>([AUTOR])</w:t>
      </w:r>
    </w:p>
    <w:p w14:paraId="3B4933EA" w14:textId="77777777" w:rsidR="004A0712" w:rsidRPr="00535D8C" w:rsidRDefault="004240D8">
      <w:pPr>
        <w:jc w:val="right"/>
        <w:rPr>
          <w:rFonts w:ascii="Times New Roman" w:eastAsia="Times New Roman" w:hAnsi="Times New Roman" w:cs="Times New Roman"/>
          <w:i/>
          <w:color w:val="FF0000"/>
        </w:rPr>
      </w:pPr>
      <w:r w:rsidRPr="00535D8C">
        <w:rPr>
          <w:rFonts w:ascii="Times New Roman" w:eastAsia="Times New Roman" w:hAnsi="Times New Roman" w:cs="Times New Roman"/>
          <w:i/>
          <w:color w:val="FF0000"/>
        </w:rPr>
        <w:t>(</w:t>
      </w:r>
      <w:r w:rsidRPr="00535D8C">
        <w:rPr>
          <w:rFonts w:ascii="Times New Roman" w:eastAsia="Times New Roman" w:hAnsi="Times New Roman" w:cs="Times New Roman"/>
          <w:color w:val="FF0000"/>
        </w:rPr>
        <w:t>Opcional</w:t>
      </w:r>
      <w:r w:rsidRPr="00535D8C">
        <w:rPr>
          <w:rFonts w:ascii="Times New Roman" w:eastAsia="Times New Roman" w:hAnsi="Times New Roman" w:cs="Times New Roman"/>
          <w:i/>
          <w:color w:val="FF0000"/>
        </w:rPr>
        <w:t>)</w:t>
      </w:r>
    </w:p>
    <w:p w14:paraId="025967BC" w14:textId="77777777" w:rsidR="004A0712" w:rsidRPr="00535D8C" w:rsidRDefault="004240D8">
      <w:pPr>
        <w:ind w:right="400"/>
        <w:rPr>
          <w:rFonts w:ascii="Times New Roman" w:eastAsia="Times New Roman" w:hAnsi="Times New Roman" w:cs="Times New Roman"/>
          <w:color w:val="FF0000"/>
          <w:sz w:val="18"/>
          <w:szCs w:val="18"/>
        </w:rPr>
      </w:pPr>
      <w:r w:rsidRPr="00535D8C">
        <w:rPr>
          <w:rFonts w:ascii="Times New Roman" w:eastAsia="Times New Roman" w:hAnsi="Times New Roman" w:cs="Times New Roman"/>
          <w:color w:val="FF0000"/>
          <w:sz w:val="18"/>
          <w:szCs w:val="18"/>
        </w:rPr>
        <w:t xml:space="preserve"> </w:t>
      </w:r>
    </w:p>
    <w:p w14:paraId="3AED54F7" w14:textId="77777777" w:rsidR="004A0712" w:rsidRPr="00535D8C" w:rsidRDefault="004240D8">
      <w:pPr>
        <w:spacing w:line="360" w:lineRule="auto"/>
        <w:ind w:right="400"/>
        <w:jc w:val="both"/>
        <w:rPr>
          <w:rFonts w:ascii="Times New Roman" w:eastAsia="Times New Roman" w:hAnsi="Times New Roman" w:cs="Times New Roman"/>
          <w:color w:val="FF0000"/>
        </w:rPr>
      </w:pPr>
      <w:r w:rsidRPr="00535D8C">
        <w:rPr>
          <w:rFonts w:ascii="Times New Roman" w:eastAsia="Times New Roman" w:hAnsi="Times New Roman" w:cs="Times New Roman"/>
          <w:color w:val="FF0000"/>
        </w:rPr>
        <w:t xml:space="preserve">SOBRENOME, Nome. </w:t>
      </w:r>
      <w:r w:rsidRPr="00535D8C">
        <w:rPr>
          <w:rFonts w:ascii="Times New Roman" w:eastAsia="Times New Roman" w:hAnsi="Times New Roman" w:cs="Times New Roman"/>
          <w:b/>
          <w:color w:val="FF0000"/>
        </w:rPr>
        <w:t>Título do trabalho em negrito</w:t>
      </w:r>
      <w:r w:rsidRPr="00535D8C">
        <w:rPr>
          <w:rFonts w:ascii="Times New Roman" w:eastAsia="Times New Roman" w:hAnsi="Times New Roman" w:cs="Times New Roman"/>
          <w:color w:val="FF0000"/>
        </w:rPr>
        <w:t>: subtítulo (se houver, depois de dois pontos). Ano. Trabalho de Conclusão de Curso – Curso de [NOME DO CURSO], Departamento de Sistemas de Informação, Universidade Federal de Sergipe, Itabaiana, Ano.</w:t>
      </w:r>
      <w:commentRangeEnd w:id="4"/>
      <w:r w:rsidR="00535D8C">
        <w:rPr>
          <w:rStyle w:val="Refdecomentrio"/>
        </w:rPr>
        <w:commentReference w:id="4"/>
      </w:r>
    </w:p>
    <w:p w14:paraId="3DE14E04" w14:textId="77777777" w:rsidR="004A0712" w:rsidRDefault="004240D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77AC879"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C697558"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 xml:space="preserve"> </w:t>
      </w:r>
    </w:p>
    <w:p w14:paraId="44C76AF7"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15F4FD6"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 xml:space="preserve"> </w:t>
      </w:r>
    </w:p>
    <w:p w14:paraId="308690DF"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RESUMO</w:t>
      </w:r>
    </w:p>
    <w:p w14:paraId="35708378"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8705EDF" w14:textId="77777777" w:rsidR="004A0712" w:rsidRDefault="004240D8">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49F46767" w14:textId="77777777" w:rsidR="004A0712" w:rsidRDefault="004240D8">
      <w:pPr>
        <w:spacing w:line="360" w:lineRule="auto"/>
        <w:ind w:right="400"/>
        <w:jc w:val="both"/>
        <w:rPr>
          <w:rFonts w:ascii="Times New Roman" w:eastAsia="Times New Roman" w:hAnsi="Times New Roman" w:cs="Times New Roman"/>
          <w:i/>
        </w:rPr>
      </w:pPr>
      <w:r>
        <w:rPr>
          <w:rFonts w:ascii="Times New Roman" w:eastAsia="Times New Roman" w:hAnsi="Times New Roman" w:cs="Times New Roman"/>
          <w:i/>
        </w:rPr>
        <w:t>O texto do resumo deve conter, no máximo, 500 palavras. Deve ser apresentado em um único parágrafo (americano), com espaçamento simples entre as linhas, alinhamento justificado e em itálico. A primeira frase deve ser significativa, explicando o tema principal do documento. Deve-se usar o verbo na voz ativa e na terceira pessoal do singular. Deve ser informativo, e não apenas indicativo, ou seja, deve apresentar as principais informações que serão veiculadas pelo texto. Deve ser um novo texto, e não apenas uma colagem de fragmentos do texto que será apresentado em seguida. O resumo não pode conter informação que não esteja também contida no corpo do texto. Deve ser acompanhado da indicação de palavras-chaves (no máximo 5), pelas quais o texto será indexado.</w:t>
      </w:r>
    </w:p>
    <w:p w14:paraId="402FC4D1"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39E5D12" w14:textId="77777777" w:rsidR="004A0712" w:rsidRDefault="004240D8">
      <w:pPr>
        <w:spacing w:after="80"/>
        <w:rPr>
          <w:rFonts w:ascii="Times New Roman" w:eastAsia="Times New Roman" w:hAnsi="Times New Roman" w:cs="Times New Roman"/>
        </w:rPr>
      </w:pPr>
      <w:r>
        <w:rPr>
          <w:rFonts w:ascii="Times New Roman" w:eastAsia="Times New Roman" w:hAnsi="Times New Roman" w:cs="Times New Roman"/>
        </w:rPr>
        <w:t xml:space="preserve"> </w:t>
      </w:r>
    </w:p>
    <w:p w14:paraId="6D653887" w14:textId="77777777" w:rsidR="004A0712" w:rsidRDefault="004240D8">
      <w:pPr>
        <w:spacing w:after="80"/>
        <w:rPr>
          <w:rFonts w:ascii="Times New Roman" w:eastAsia="Times New Roman" w:hAnsi="Times New Roman" w:cs="Times New Roman"/>
        </w:rPr>
      </w:pPr>
      <w:r>
        <w:rPr>
          <w:rFonts w:ascii="Times New Roman" w:eastAsia="Times New Roman" w:hAnsi="Times New Roman" w:cs="Times New Roman"/>
          <w:b/>
        </w:rPr>
        <w:t xml:space="preserve">Palavras-chave: </w:t>
      </w:r>
      <w:r>
        <w:rPr>
          <w:rFonts w:ascii="Times New Roman" w:eastAsia="Times New Roman" w:hAnsi="Times New Roman" w:cs="Times New Roman"/>
        </w:rPr>
        <w:t>Palavra A. Palavra B. Palavra C.</w:t>
      </w:r>
    </w:p>
    <w:p w14:paraId="5F368DB3"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4AE6F334"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190CF04E" w14:textId="77777777" w:rsidR="004A0712" w:rsidRDefault="004240D8">
      <w:pPr>
        <w:spacing w:before="240" w:after="40"/>
        <w:rPr>
          <w:rFonts w:ascii="Times New Roman" w:eastAsia="Times New Roman" w:hAnsi="Times New Roman" w:cs="Times New Roman"/>
        </w:rPr>
      </w:pPr>
      <w:r>
        <w:rPr>
          <w:rFonts w:ascii="Times New Roman" w:eastAsia="Times New Roman" w:hAnsi="Times New Roman" w:cs="Times New Roman"/>
        </w:rPr>
        <w:t xml:space="preserve"> </w:t>
      </w:r>
    </w:p>
    <w:p w14:paraId="206B8EB8" w14:textId="77777777" w:rsidR="004A0712" w:rsidRDefault="004A0712">
      <w:pPr>
        <w:spacing w:line="360" w:lineRule="auto"/>
        <w:rPr>
          <w:rFonts w:ascii="Times New Roman" w:eastAsia="Times New Roman" w:hAnsi="Times New Roman" w:cs="Times New Roman"/>
          <w:sz w:val="24"/>
          <w:szCs w:val="24"/>
        </w:rPr>
      </w:pPr>
    </w:p>
    <w:p w14:paraId="594EED07"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3E80A9F"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7EC50E0"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7FE7766A"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DB6C6ED"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17FA6D35"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7D3C4E83"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D9CE3A4"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56D5BB5B"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0817569" w14:textId="77777777" w:rsidR="004A0712" w:rsidRDefault="004240D8">
      <w:pPr>
        <w:spacing w:before="280"/>
        <w:rPr>
          <w:rFonts w:ascii="Times New Roman" w:eastAsia="Times New Roman" w:hAnsi="Times New Roman" w:cs="Times New Roman"/>
        </w:rPr>
      </w:pPr>
      <w:r>
        <w:rPr>
          <w:rFonts w:ascii="Times New Roman" w:eastAsia="Times New Roman" w:hAnsi="Times New Roman" w:cs="Times New Roman"/>
        </w:rPr>
        <w:t>ABSTRACT</w:t>
      </w:r>
    </w:p>
    <w:p w14:paraId="618237CD" w14:textId="77777777" w:rsidR="004A0712" w:rsidRDefault="004240D8">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5BA39A93" w14:textId="77777777" w:rsidR="004A0712" w:rsidRDefault="004240D8">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2E6DD0D8" w14:textId="77777777" w:rsidR="004A0712" w:rsidRDefault="004240D8">
      <w:pPr>
        <w:spacing w:line="360" w:lineRule="auto"/>
        <w:ind w:right="400"/>
        <w:jc w:val="both"/>
        <w:rPr>
          <w:rFonts w:ascii="Times New Roman" w:eastAsia="Times New Roman" w:hAnsi="Times New Roman" w:cs="Times New Roman"/>
          <w:i/>
        </w:rPr>
      </w:pPr>
      <w:r>
        <w:rPr>
          <w:rFonts w:ascii="Times New Roman" w:eastAsia="Times New Roman" w:hAnsi="Times New Roman" w:cs="Times New Roman"/>
          <w:i/>
        </w:rPr>
        <w:lastRenderedPageBreak/>
        <w:t>Trata-se da tradução do resumo para a língua inglesa. Deve ser o mais próximo possível da versão em língua portuguesa, ou seja, não deve conter informação que não tenha sido também incluída no resumo em português, e não deve deixar de incluir informações ali expressas. Também deve vir em itálico e não pode ultrapassar 500 palavras. Deve ser acompanhado da tradução das palavras-chave para o inglês.</w:t>
      </w:r>
    </w:p>
    <w:p w14:paraId="45F1C755"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778F20D" w14:textId="77777777" w:rsidR="004A0712" w:rsidRPr="00030A48" w:rsidRDefault="004240D8">
      <w:pPr>
        <w:spacing w:line="360" w:lineRule="auto"/>
        <w:rPr>
          <w:rFonts w:ascii="Times New Roman" w:eastAsia="Times New Roman" w:hAnsi="Times New Roman" w:cs="Times New Roman"/>
          <w:i/>
          <w:lang w:val="en-US"/>
        </w:rPr>
      </w:pPr>
      <w:r w:rsidRPr="00030A48">
        <w:rPr>
          <w:rFonts w:ascii="Times New Roman" w:eastAsia="Times New Roman" w:hAnsi="Times New Roman" w:cs="Times New Roman"/>
          <w:b/>
          <w:i/>
          <w:lang w:val="en-US"/>
        </w:rPr>
        <w:t>Key-words:</w:t>
      </w:r>
      <w:r w:rsidRPr="00030A48">
        <w:rPr>
          <w:rFonts w:ascii="Times New Roman" w:eastAsia="Times New Roman" w:hAnsi="Times New Roman" w:cs="Times New Roman"/>
          <w:i/>
          <w:lang w:val="en-US"/>
        </w:rPr>
        <w:t xml:space="preserve"> Word A. Word B. Word C.</w:t>
      </w:r>
    </w:p>
    <w:p w14:paraId="25EAC553" w14:textId="77777777" w:rsidR="004A0712" w:rsidRPr="00030A48" w:rsidRDefault="004A0712">
      <w:pPr>
        <w:spacing w:line="360" w:lineRule="auto"/>
        <w:rPr>
          <w:rFonts w:ascii="Times New Roman" w:eastAsia="Times New Roman" w:hAnsi="Times New Roman" w:cs="Times New Roman"/>
          <w:sz w:val="24"/>
          <w:szCs w:val="24"/>
          <w:lang w:val="en-US"/>
        </w:rPr>
      </w:pPr>
    </w:p>
    <w:p w14:paraId="3AA0CA82"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LISTA DE FIGURAS</w:t>
      </w:r>
    </w:p>
    <w:p w14:paraId="4585B066"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4CD045C"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82D05F4"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Figura 1 –</w:t>
      </w:r>
      <w:r>
        <w:rPr>
          <w:rFonts w:ascii="Times New Roman" w:eastAsia="Times New Roman" w:hAnsi="Times New Roman" w:cs="Times New Roman"/>
        </w:rPr>
        <w:t xml:space="preserve"> Identificação da figura........................................................................................... 99</w:t>
      </w:r>
    </w:p>
    <w:p w14:paraId="324A34E3"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Figura 2 –</w:t>
      </w:r>
      <w:r>
        <w:rPr>
          <w:rFonts w:ascii="Times New Roman" w:eastAsia="Times New Roman" w:hAnsi="Times New Roman" w:cs="Times New Roman"/>
        </w:rPr>
        <w:t xml:space="preserve"> Identificação da figura........................................................................................... 99</w:t>
      </w:r>
    </w:p>
    <w:p w14:paraId="63DBBABC"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F97A911"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83DEB28" w14:textId="77777777" w:rsidR="004A0712" w:rsidRDefault="004240D8">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A7352A4" w14:textId="77777777" w:rsidR="004A0712" w:rsidRDefault="004A0712">
      <w:pPr>
        <w:spacing w:line="360" w:lineRule="auto"/>
        <w:rPr>
          <w:rFonts w:ascii="Times New Roman" w:eastAsia="Times New Roman" w:hAnsi="Times New Roman" w:cs="Times New Roman"/>
          <w:b/>
          <w:sz w:val="24"/>
          <w:szCs w:val="24"/>
        </w:rPr>
      </w:pPr>
    </w:p>
    <w:p w14:paraId="35365A2F"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LISTA DE FOTOGRAFIAS</w:t>
      </w:r>
    </w:p>
    <w:p w14:paraId="012E999D"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3C7DC05" w14:textId="77777777" w:rsidR="004A0712" w:rsidRDefault="004240D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550B0AA"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Foto 1 –</w:t>
      </w:r>
      <w:r>
        <w:rPr>
          <w:rFonts w:ascii="Times New Roman" w:eastAsia="Times New Roman" w:hAnsi="Times New Roman" w:cs="Times New Roman"/>
        </w:rPr>
        <w:t xml:space="preserve"> Identificação da foto................................................................................................. 99</w:t>
      </w:r>
    </w:p>
    <w:p w14:paraId="13965116"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Foto 2</w:t>
      </w:r>
      <w:r>
        <w:rPr>
          <w:rFonts w:ascii="Times New Roman" w:eastAsia="Times New Roman" w:hAnsi="Times New Roman" w:cs="Times New Roman"/>
        </w:rPr>
        <w:t xml:space="preserve"> – Identificação da foto................................................................................................. 99</w:t>
      </w:r>
    </w:p>
    <w:p w14:paraId="08B17EFB" w14:textId="77777777" w:rsidR="004A0712" w:rsidRDefault="004A0712">
      <w:pPr>
        <w:spacing w:line="360" w:lineRule="auto"/>
        <w:rPr>
          <w:rFonts w:ascii="Times New Roman" w:eastAsia="Times New Roman" w:hAnsi="Times New Roman" w:cs="Times New Roman"/>
          <w:b/>
          <w:sz w:val="24"/>
          <w:szCs w:val="24"/>
        </w:rPr>
      </w:pPr>
    </w:p>
    <w:p w14:paraId="1C610953"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LISTA DE GRÁFICOS</w:t>
      </w:r>
    </w:p>
    <w:p w14:paraId="51AF7A16"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3EB7C07"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C01F0D0"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Gráfico 1 –</w:t>
      </w:r>
      <w:r>
        <w:rPr>
          <w:rFonts w:ascii="Times New Roman" w:eastAsia="Times New Roman" w:hAnsi="Times New Roman" w:cs="Times New Roman"/>
        </w:rPr>
        <w:t xml:space="preserve"> Identificação do gráfico....................................................................................... 99</w:t>
      </w:r>
    </w:p>
    <w:p w14:paraId="41800DFD"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 xml:space="preserve">Gráfico 2 – </w:t>
      </w:r>
      <w:r>
        <w:rPr>
          <w:rFonts w:ascii="Times New Roman" w:eastAsia="Times New Roman" w:hAnsi="Times New Roman" w:cs="Times New Roman"/>
        </w:rPr>
        <w:t>Identificação do gráfico....................................................................................... 99</w:t>
      </w:r>
    </w:p>
    <w:p w14:paraId="68A5861D" w14:textId="77777777" w:rsidR="004A0712" w:rsidRDefault="004A0712">
      <w:pPr>
        <w:spacing w:line="360" w:lineRule="auto"/>
        <w:rPr>
          <w:rFonts w:ascii="Times New Roman" w:eastAsia="Times New Roman" w:hAnsi="Times New Roman" w:cs="Times New Roman"/>
          <w:b/>
          <w:sz w:val="24"/>
          <w:szCs w:val="24"/>
        </w:rPr>
      </w:pPr>
    </w:p>
    <w:p w14:paraId="3116F342"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LISTA DE QUADROS</w:t>
      </w:r>
    </w:p>
    <w:p w14:paraId="587EF3F5"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961D4B3" w14:textId="77777777" w:rsidR="004A0712" w:rsidRDefault="004240D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9299092"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Quadro 1 –</w:t>
      </w:r>
      <w:r>
        <w:rPr>
          <w:rFonts w:ascii="Times New Roman" w:eastAsia="Times New Roman" w:hAnsi="Times New Roman" w:cs="Times New Roman"/>
        </w:rPr>
        <w:t xml:space="preserve"> Identificação do quadro....................................................................................... 99</w:t>
      </w:r>
    </w:p>
    <w:p w14:paraId="2A9C1E10"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Quadro 2</w:t>
      </w:r>
      <w:r>
        <w:rPr>
          <w:rFonts w:ascii="Times New Roman" w:eastAsia="Times New Roman" w:hAnsi="Times New Roman" w:cs="Times New Roman"/>
        </w:rPr>
        <w:t xml:space="preserve"> – Identificação do quadro....................................................................................... 99</w:t>
      </w:r>
    </w:p>
    <w:p w14:paraId="423A0A4E" w14:textId="77777777" w:rsidR="004A0712" w:rsidRDefault="004A0712">
      <w:pPr>
        <w:spacing w:line="360" w:lineRule="auto"/>
        <w:rPr>
          <w:rFonts w:ascii="Times New Roman" w:eastAsia="Times New Roman" w:hAnsi="Times New Roman" w:cs="Times New Roman"/>
          <w:b/>
          <w:sz w:val="24"/>
          <w:szCs w:val="24"/>
        </w:rPr>
      </w:pPr>
    </w:p>
    <w:p w14:paraId="47AA188B"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LISTA DE TABELAS</w:t>
      </w:r>
    </w:p>
    <w:p w14:paraId="637C6DE7"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379115DA" w14:textId="77777777" w:rsidR="004A0712" w:rsidRDefault="004240D8">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4002B5A"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Tabela 1 –</w:t>
      </w:r>
      <w:r>
        <w:rPr>
          <w:rFonts w:ascii="Times New Roman" w:eastAsia="Times New Roman" w:hAnsi="Times New Roman" w:cs="Times New Roman"/>
        </w:rPr>
        <w:t xml:space="preserve"> Título da tabela...................................................................................................... 99</w:t>
      </w:r>
    </w:p>
    <w:p w14:paraId="258C0FC3"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b/>
        </w:rPr>
        <w:t>Tabela 2 –</w:t>
      </w:r>
      <w:r>
        <w:rPr>
          <w:rFonts w:ascii="Times New Roman" w:eastAsia="Times New Roman" w:hAnsi="Times New Roman" w:cs="Times New Roman"/>
        </w:rPr>
        <w:t xml:space="preserve"> Título da tabela...................................................................................................... 99</w:t>
      </w:r>
    </w:p>
    <w:p w14:paraId="09456D2E" w14:textId="77777777" w:rsidR="004A0712" w:rsidRDefault="004240D8">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77A402C" w14:textId="77777777" w:rsidR="004A0712" w:rsidRDefault="004240D8">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7FCB63F" w14:textId="77777777" w:rsidR="004A0712" w:rsidRDefault="004240D8">
      <w:pPr>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74E855B1" w14:textId="77777777" w:rsidR="004A0712" w:rsidRDefault="004A0712">
      <w:pPr>
        <w:spacing w:line="360" w:lineRule="auto"/>
        <w:rPr>
          <w:rFonts w:ascii="Times New Roman" w:eastAsia="Times New Roman" w:hAnsi="Times New Roman" w:cs="Times New Roman"/>
          <w:b/>
          <w:sz w:val="24"/>
          <w:szCs w:val="24"/>
        </w:rPr>
      </w:pPr>
    </w:p>
    <w:p w14:paraId="102C5A18"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LISTA DE ABREVIATURAS E SIGLAS</w:t>
      </w:r>
    </w:p>
    <w:p w14:paraId="108908B0"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41F03BA" w14:textId="77777777" w:rsidR="004A0712" w:rsidRDefault="004240D8">
      <w:pPr>
        <w:spacing w:line="360" w:lineRule="auto"/>
        <w:ind w:right="400"/>
        <w:rPr>
          <w:rFonts w:ascii="Times New Roman" w:eastAsia="Times New Roman" w:hAnsi="Times New Roman" w:cs="Times New Roman"/>
        </w:rPr>
      </w:pPr>
      <w:r>
        <w:rPr>
          <w:rFonts w:ascii="Times New Roman" w:eastAsia="Times New Roman" w:hAnsi="Times New Roman" w:cs="Times New Roman"/>
        </w:rPr>
        <w:t xml:space="preserve"> </w:t>
      </w:r>
    </w:p>
    <w:p w14:paraId="64DEF4D3" w14:textId="77777777" w:rsidR="004A0712" w:rsidRDefault="004240D8">
      <w:pPr>
        <w:ind w:left="2880" w:right="400" w:hanging="1440"/>
        <w:rPr>
          <w:rFonts w:ascii="Times New Roman" w:eastAsia="Times New Roman" w:hAnsi="Times New Roman" w:cs="Times New Roman"/>
        </w:rPr>
      </w:pPr>
      <w:r>
        <w:rPr>
          <w:rFonts w:ascii="Times New Roman" w:eastAsia="Times New Roman" w:hAnsi="Times New Roman" w:cs="Times New Roman"/>
        </w:rPr>
        <w:t xml:space="preserve">CFE             </w:t>
      </w:r>
      <w:r>
        <w:rPr>
          <w:rFonts w:ascii="Times New Roman" w:eastAsia="Times New Roman" w:hAnsi="Times New Roman" w:cs="Times New Roman"/>
        </w:rPr>
        <w:tab/>
        <w:t>Conselho Federal de Educação</w:t>
      </w:r>
    </w:p>
    <w:p w14:paraId="58631F0A" w14:textId="77777777" w:rsidR="004A0712" w:rsidRDefault="004240D8">
      <w:pPr>
        <w:ind w:left="2880" w:right="400" w:hanging="1440"/>
        <w:rPr>
          <w:rFonts w:ascii="Times New Roman" w:eastAsia="Times New Roman" w:hAnsi="Times New Roman" w:cs="Times New Roman"/>
        </w:rPr>
      </w:pPr>
      <w:r>
        <w:rPr>
          <w:rFonts w:ascii="Times New Roman" w:eastAsia="Times New Roman" w:hAnsi="Times New Roman" w:cs="Times New Roman"/>
        </w:rPr>
        <w:t xml:space="preserve">CNPq          </w:t>
      </w:r>
      <w:r>
        <w:rPr>
          <w:rFonts w:ascii="Times New Roman" w:eastAsia="Times New Roman" w:hAnsi="Times New Roman" w:cs="Times New Roman"/>
        </w:rPr>
        <w:tab/>
        <w:t>Conselho Nacional de Desenvolvimento Científico e Tecnológico</w:t>
      </w:r>
    </w:p>
    <w:p w14:paraId="6DAA9B0C" w14:textId="77777777" w:rsidR="004A0712" w:rsidRDefault="004240D8">
      <w:pPr>
        <w:ind w:left="2880" w:right="400" w:hanging="1440"/>
        <w:rPr>
          <w:rFonts w:ascii="Times New Roman" w:eastAsia="Times New Roman" w:hAnsi="Times New Roman" w:cs="Times New Roman"/>
        </w:rPr>
      </w:pPr>
      <w:r>
        <w:rPr>
          <w:rFonts w:ascii="Times New Roman" w:eastAsia="Times New Roman" w:hAnsi="Times New Roman" w:cs="Times New Roman"/>
        </w:rPr>
        <w:t xml:space="preserve">IBGE           </w:t>
      </w:r>
      <w:r>
        <w:rPr>
          <w:rFonts w:ascii="Times New Roman" w:eastAsia="Times New Roman" w:hAnsi="Times New Roman" w:cs="Times New Roman"/>
        </w:rPr>
        <w:tab/>
        <w:t>Instituto Brasileiro de Geografia e Estatística</w:t>
      </w:r>
    </w:p>
    <w:p w14:paraId="450B0216" w14:textId="77777777" w:rsidR="004A0712" w:rsidRDefault="004240D8">
      <w:pPr>
        <w:ind w:left="2880" w:right="400" w:hanging="1440"/>
        <w:rPr>
          <w:rFonts w:ascii="Times New Roman" w:eastAsia="Times New Roman" w:hAnsi="Times New Roman" w:cs="Times New Roman"/>
        </w:rPr>
      </w:pPr>
      <w:r>
        <w:rPr>
          <w:rFonts w:ascii="Times New Roman" w:eastAsia="Times New Roman" w:hAnsi="Times New Roman" w:cs="Times New Roman"/>
        </w:rPr>
        <w:t xml:space="preserve">MEC           </w:t>
      </w:r>
      <w:r>
        <w:rPr>
          <w:rFonts w:ascii="Times New Roman" w:eastAsia="Times New Roman" w:hAnsi="Times New Roman" w:cs="Times New Roman"/>
        </w:rPr>
        <w:tab/>
        <w:t>Ministério de Educação e Cultura</w:t>
      </w:r>
    </w:p>
    <w:p w14:paraId="525BE107" w14:textId="77777777" w:rsidR="004A0712" w:rsidRDefault="004240D8">
      <w:pPr>
        <w:ind w:left="2880" w:right="400" w:hanging="1440"/>
        <w:rPr>
          <w:rFonts w:ascii="Times New Roman" w:eastAsia="Times New Roman" w:hAnsi="Times New Roman" w:cs="Times New Roman"/>
          <w:i/>
        </w:rPr>
      </w:pPr>
      <w:r>
        <w:rPr>
          <w:rFonts w:ascii="Times New Roman" w:eastAsia="Times New Roman" w:hAnsi="Times New Roman" w:cs="Times New Roman"/>
        </w:rPr>
        <w:t xml:space="preserve">NATIS        </w:t>
      </w:r>
      <w:r>
        <w:rPr>
          <w:rFonts w:ascii="Times New Roman" w:eastAsia="Times New Roman" w:hAnsi="Times New Roman" w:cs="Times New Roman"/>
        </w:rPr>
        <w:tab/>
      </w:r>
      <w:r>
        <w:rPr>
          <w:rFonts w:ascii="Times New Roman" w:eastAsia="Times New Roman" w:hAnsi="Times New Roman" w:cs="Times New Roman"/>
          <w:i/>
        </w:rPr>
        <w:t>National Information Systems</w:t>
      </w:r>
    </w:p>
    <w:p w14:paraId="29D4BDFC" w14:textId="77777777" w:rsidR="004A0712" w:rsidRDefault="004240D8">
      <w:pPr>
        <w:ind w:left="2880" w:right="400" w:hanging="1440"/>
        <w:rPr>
          <w:rFonts w:ascii="Times New Roman" w:eastAsia="Times New Roman" w:hAnsi="Times New Roman" w:cs="Times New Roman"/>
        </w:rPr>
      </w:pPr>
      <w:r>
        <w:rPr>
          <w:rFonts w:ascii="Times New Roman" w:eastAsia="Times New Roman" w:hAnsi="Times New Roman" w:cs="Times New Roman"/>
        </w:rPr>
        <w:t xml:space="preserve">OEA            </w:t>
      </w:r>
      <w:r>
        <w:rPr>
          <w:rFonts w:ascii="Times New Roman" w:eastAsia="Times New Roman" w:hAnsi="Times New Roman" w:cs="Times New Roman"/>
        </w:rPr>
        <w:tab/>
        <w:t>Organização dos Estados Americanos</w:t>
      </w:r>
    </w:p>
    <w:p w14:paraId="61892A5C" w14:textId="77777777" w:rsidR="004A0712" w:rsidRDefault="004240D8">
      <w:pPr>
        <w:ind w:left="2880" w:right="400" w:hanging="1440"/>
        <w:rPr>
          <w:rFonts w:ascii="Times New Roman" w:eastAsia="Times New Roman" w:hAnsi="Times New Roman" w:cs="Times New Roman"/>
        </w:rPr>
      </w:pPr>
      <w:r>
        <w:rPr>
          <w:rFonts w:ascii="Times New Roman" w:eastAsia="Times New Roman" w:hAnsi="Times New Roman" w:cs="Times New Roman"/>
        </w:rPr>
        <w:t xml:space="preserve">SUDENE    </w:t>
      </w:r>
      <w:r>
        <w:rPr>
          <w:rFonts w:ascii="Times New Roman" w:eastAsia="Times New Roman" w:hAnsi="Times New Roman" w:cs="Times New Roman"/>
        </w:rPr>
        <w:tab/>
        <w:t>Superintendência de Desenvolvimento do Nordeste</w:t>
      </w:r>
    </w:p>
    <w:p w14:paraId="662B0601" w14:textId="77777777" w:rsidR="004A0712" w:rsidRPr="00030A48" w:rsidRDefault="004240D8">
      <w:pPr>
        <w:ind w:left="2880" w:right="400" w:hanging="1440"/>
        <w:rPr>
          <w:rFonts w:ascii="Times New Roman" w:eastAsia="Times New Roman" w:hAnsi="Times New Roman" w:cs="Times New Roman"/>
          <w:lang w:val="en-US"/>
        </w:rPr>
      </w:pPr>
      <w:r w:rsidRPr="00030A48">
        <w:rPr>
          <w:rFonts w:ascii="Times New Roman" w:eastAsia="Times New Roman" w:hAnsi="Times New Roman" w:cs="Times New Roman"/>
          <w:lang w:val="en-US"/>
        </w:rPr>
        <w:t xml:space="preserve">UFS             </w:t>
      </w:r>
      <w:r w:rsidRPr="00030A48">
        <w:rPr>
          <w:rFonts w:ascii="Times New Roman" w:eastAsia="Times New Roman" w:hAnsi="Times New Roman" w:cs="Times New Roman"/>
          <w:lang w:val="en-US"/>
        </w:rPr>
        <w:tab/>
      </w:r>
      <w:proofErr w:type="spellStart"/>
      <w:r w:rsidRPr="00030A48">
        <w:rPr>
          <w:rFonts w:ascii="Times New Roman" w:eastAsia="Times New Roman" w:hAnsi="Times New Roman" w:cs="Times New Roman"/>
          <w:lang w:val="en-US"/>
        </w:rPr>
        <w:t>Universidade</w:t>
      </w:r>
      <w:proofErr w:type="spellEnd"/>
      <w:r w:rsidRPr="00030A48">
        <w:rPr>
          <w:rFonts w:ascii="Times New Roman" w:eastAsia="Times New Roman" w:hAnsi="Times New Roman" w:cs="Times New Roman"/>
          <w:lang w:val="en-US"/>
        </w:rPr>
        <w:t xml:space="preserve"> Federal de Sergipe</w:t>
      </w:r>
    </w:p>
    <w:p w14:paraId="1B923480" w14:textId="77777777" w:rsidR="004A0712" w:rsidRPr="00030A48" w:rsidRDefault="004240D8">
      <w:pPr>
        <w:ind w:left="2880" w:right="400" w:hanging="1440"/>
        <w:rPr>
          <w:rFonts w:ascii="Times New Roman" w:eastAsia="Times New Roman" w:hAnsi="Times New Roman" w:cs="Times New Roman"/>
          <w:i/>
          <w:lang w:val="en-US"/>
        </w:rPr>
      </w:pPr>
      <w:r w:rsidRPr="00030A48">
        <w:rPr>
          <w:rFonts w:ascii="Times New Roman" w:eastAsia="Times New Roman" w:hAnsi="Times New Roman" w:cs="Times New Roman"/>
          <w:lang w:val="en-US"/>
        </w:rPr>
        <w:t xml:space="preserve">UNESCO    </w:t>
      </w:r>
      <w:r w:rsidRPr="00030A48">
        <w:rPr>
          <w:rFonts w:ascii="Times New Roman" w:eastAsia="Times New Roman" w:hAnsi="Times New Roman" w:cs="Times New Roman"/>
          <w:lang w:val="en-US"/>
        </w:rPr>
        <w:tab/>
      </w:r>
      <w:r w:rsidRPr="00030A48">
        <w:rPr>
          <w:rFonts w:ascii="Times New Roman" w:eastAsia="Times New Roman" w:hAnsi="Times New Roman" w:cs="Times New Roman"/>
          <w:i/>
          <w:lang w:val="en-US"/>
        </w:rPr>
        <w:t>United Nation Educational, Scientific and Cultural Organization</w:t>
      </w:r>
    </w:p>
    <w:p w14:paraId="52F4C7B3" w14:textId="77777777" w:rsidR="004A0712" w:rsidRPr="00030A48" w:rsidRDefault="004240D8">
      <w:pPr>
        <w:ind w:left="2880" w:right="400" w:hanging="1440"/>
        <w:rPr>
          <w:rFonts w:ascii="Times New Roman" w:eastAsia="Times New Roman" w:hAnsi="Times New Roman" w:cs="Times New Roman"/>
          <w:lang w:val="en-US"/>
        </w:rPr>
      </w:pPr>
      <w:r w:rsidRPr="00030A48">
        <w:rPr>
          <w:rFonts w:ascii="Times New Roman" w:eastAsia="Times New Roman" w:hAnsi="Times New Roman" w:cs="Times New Roman"/>
          <w:lang w:val="en-US"/>
        </w:rPr>
        <w:t xml:space="preserve"> </w:t>
      </w:r>
    </w:p>
    <w:p w14:paraId="139DF685" w14:textId="77777777" w:rsidR="004A0712" w:rsidRPr="00030A48" w:rsidRDefault="004A0712">
      <w:pPr>
        <w:spacing w:line="360" w:lineRule="auto"/>
        <w:rPr>
          <w:rFonts w:ascii="Times New Roman" w:eastAsia="Times New Roman" w:hAnsi="Times New Roman" w:cs="Times New Roman"/>
          <w:sz w:val="24"/>
          <w:szCs w:val="24"/>
          <w:lang w:val="en-US"/>
        </w:rPr>
      </w:pPr>
    </w:p>
    <w:p w14:paraId="2E0713A6" w14:textId="77777777" w:rsidR="004A0712" w:rsidRDefault="004240D8">
      <w:pPr>
        <w:spacing w:line="360"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LISTA DE NOTAÇÕES E SÍMBOLOS </w:t>
      </w:r>
    </w:p>
    <w:p w14:paraId="60899E25" w14:textId="77777777" w:rsidR="004A0712" w:rsidRDefault="004240D8">
      <w:pPr>
        <w:spacing w:line="360" w:lineRule="auto"/>
        <w:ind w:right="80"/>
        <w:rPr>
          <w:rFonts w:ascii="Times New Roman" w:eastAsia="Times New Roman" w:hAnsi="Times New Roman" w:cs="Times New Roman"/>
          <w:b/>
        </w:rPr>
      </w:pPr>
      <w:r>
        <w:rPr>
          <w:rFonts w:ascii="Times New Roman" w:eastAsia="Times New Roman" w:hAnsi="Times New Roman" w:cs="Times New Roman"/>
          <w:b/>
        </w:rPr>
        <w:t xml:space="preserve"> </w:t>
      </w:r>
    </w:p>
    <w:p w14:paraId="1A84DF4A" w14:textId="77777777" w:rsidR="004A0712" w:rsidRDefault="004240D8">
      <w:pPr>
        <w:ind w:right="80"/>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t>Marca comercial</w:t>
      </w:r>
    </w:p>
    <w:p w14:paraId="7676D84C" w14:textId="77777777" w:rsidR="004A0712" w:rsidRDefault="004240D8">
      <w:pPr>
        <w:ind w:right="80"/>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Marca registrada</w:t>
      </w:r>
    </w:p>
    <w:p w14:paraId="4854C136" w14:textId="77777777" w:rsidR="004A0712" w:rsidRDefault="004240D8">
      <w:pPr>
        <w:ind w:right="80"/>
        <w:jc w:val="both"/>
        <w:rPr>
          <w:rFonts w:ascii="Times New Roman" w:eastAsia="Times New Roman" w:hAnsi="Times New Roman" w:cs="Times New Roman"/>
        </w:rPr>
      </w:pPr>
      <w:r>
        <w:rPr>
          <w:rFonts w:ascii="Gungsuh" w:eastAsia="Gungsuh" w:hAnsi="Gungsuh" w:cs="Gungsuh"/>
          <w:b/>
        </w:rPr>
        <w:t xml:space="preserve">∑     </w:t>
      </w:r>
      <w:r>
        <w:rPr>
          <w:rFonts w:ascii="Gungsuh" w:eastAsia="Gungsuh" w:hAnsi="Gungsuh" w:cs="Gungsuh"/>
          <w:b/>
        </w:rPr>
        <w:tab/>
      </w:r>
      <w:r>
        <w:rPr>
          <w:rFonts w:ascii="Times New Roman" w:eastAsia="Times New Roman" w:hAnsi="Times New Roman" w:cs="Times New Roman"/>
        </w:rPr>
        <w:t>Somatório</w:t>
      </w:r>
    </w:p>
    <w:p w14:paraId="76851A24" w14:textId="77777777" w:rsidR="004A0712" w:rsidRDefault="004A0712">
      <w:pPr>
        <w:ind w:right="80"/>
        <w:jc w:val="both"/>
        <w:rPr>
          <w:rFonts w:ascii="Times New Roman" w:eastAsia="Times New Roman" w:hAnsi="Times New Roman" w:cs="Times New Roman"/>
        </w:rPr>
      </w:pPr>
    </w:p>
    <w:p w14:paraId="6B48DC00" w14:textId="77777777" w:rsidR="004A0712" w:rsidRDefault="004A0712">
      <w:pPr>
        <w:spacing w:line="360" w:lineRule="auto"/>
        <w:ind w:right="80"/>
        <w:jc w:val="center"/>
        <w:rPr>
          <w:rFonts w:ascii="Times New Roman" w:eastAsia="Times New Roman" w:hAnsi="Times New Roman" w:cs="Times New Roman"/>
          <w:b/>
          <w:sz w:val="28"/>
          <w:szCs w:val="28"/>
        </w:rPr>
      </w:pPr>
    </w:p>
    <w:p w14:paraId="652CCED4" w14:textId="77777777" w:rsidR="004A0712" w:rsidRDefault="004240D8">
      <w:pPr>
        <w:spacing w:line="360"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SUMÁRIO</w:t>
      </w:r>
    </w:p>
    <w:p w14:paraId="03078B56" w14:textId="77777777" w:rsidR="004A0712" w:rsidRDefault="004A0712">
      <w:pPr>
        <w:spacing w:line="360" w:lineRule="auto"/>
        <w:ind w:right="80"/>
        <w:jc w:val="center"/>
        <w:rPr>
          <w:rFonts w:ascii="Times New Roman" w:eastAsia="Times New Roman" w:hAnsi="Times New Roman" w:cs="Times New Roman"/>
          <w:b/>
          <w:sz w:val="28"/>
          <w:szCs w:val="28"/>
        </w:rPr>
      </w:pPr>
    </w:p>
    <w:sdt>
      <w:sdtPr>
        <w:id w:val="-1767068912"/>
        <w:docPartObj>
          <w:docPartGallery w:val="Table of Contents"/>
          <w:docPartUnique/>
        </w:docPartObj>
      </w:sdtPr>
      <w:sdtContent>
        <w:p w14:paraId="5379206F" w14:textId="77777777" w:rsidR="004A0712" w:rsidRDefault="004240D8">
          <w:pPr>
            <w:tabs>
              <w:tab w:val="right" w:pos="903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rk3dwhue3ns2">
            <w:r>
              <w:rPr>
                <w:rFonts w:ascii="Times New Roman" w:eastAsia="Times New Roman" w:hAnsi="Times New Roman" w:cs="Times New Roman"/>
                <w:b/>
                <w:color w:val="000000"/>
              </w:rPr>
              <w:t>1 INTRODUÇÃO</w:t>
            </w:r>
          </w:hyperlink>
          <w:r>
            <w:rPr>
              <w:rFonts w:ascii="Times New Roman" w:eastAsia="Times New Roman" w:hAnsi="Times New Roman" w:cs="Times New Roman"/>
              <w:b/>
              <w:color w:val="000000"/>
            </w:rPr>
            <w:tab/>
          </w:r>
          <w:r>
            <w:fldChar w:fldCharType="begin"/>
          </w:r>
          <w:r>
            <w:instrText xml:space="preserve"> PAGEREF _rk3dwhue3ns2 \h </w:instrText>
          </w:r>
          <w:r>
            <w:fldChar w:fldCharType="separate"/>
          </w:r>
          <w:r>
            <w:rPr>
              <w:rFonts w:ascii="Times New Roman" w:eastAsia="Times New Roman" w:hAnsi="Times New Roman" w:cs="Times New Roman"/>
              <w:b/>
              <w:color w:val="000000"/>
            </w:rPr>
            <w:t>13</w:t>
          </w:r>
          <w:r>
            <w:fldChar w:fldCharType="end"/>
          </w:r>
        </w:p>
        <w:p w14:paraId="68DE1306"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yulcf05rxsch">
            <w:r w:rsidR="004240D8">
              <w:rPr>
                <w:rFonts w:ascii="Times New Roman" w:eastAsia="Times New Roman" w:hAnsi="Times New Roman" w:cs="Times New Roman"/>
                <w:color w:val="000000"/>
              </w:rPr>
              <w:t>1.1 Objetivos</w:t>
            </w:r>
          </w:hyperlink>
          <w:r w:rsidR="004240D8">
            <w:rPr>
              <w:rFonts w:ascii="Times New Roman" w:eastAsia="Times New Roman" w:hAnsi="Times New Roman" w:cs="Times New Roman"/>
              <w:color w:val="000000"/>
            </w:rPr>
            <w:tab/>
          </w:r>
          <w:r w:rsidR="004240D8">
            <w:fldChar w:fldCharType="begin"/>
          </w:r>
          <w:r w:rsidR="004240D8">
            <w:instrText xml:space="preserve"> PAGEREF _yulcf05rxsch \h </w:instrText>
          </w:r>
          <w:r w:rsidR="004240D8">
            <w:fldChar w:fldCharType="separate"/>
          </w:r>
          <w:r w:rsidR="004240D8">
            <w:rPr>
              <w:rFonts w:ascii="Times New Roman" w:eastAsia="Times New Roman" w:hAnsi="Times New Roman" w:cs="Times New Roman"/>
              <w:color w:val="000000"/>
            </w:rPr>
            <w:t>13</w:t>
          </w:r>
          <w:r w:rsidR="004240D8">
            <w:fldChar w:fldCharType="end"/>
          </w:r>
        </w:p>
        <w:p w14:paraId="2A8CAFB6" w14:textId="77777777" w:rsidR="004A0712" w:rsidRDefault="00866254">
          <w:pPr>
            <w:tabs>
              <w:tab w:val="right" w:pos="9030"/>
            </w:tabs>
            <w:spacing w:before="60" w:line="240" w:lineRule="auto"/>
            <w:ind w:left="720"/>
            <w:rPr>
              <w:rFonts w:ascii="Times New Roman" w:eastAsia="Times New Roman" w:hAnsi="Times New Roman" w:cs="Times New Roman"/>
              <w:color w:val="000000"/>
            </w:rPr>
          </w:pPr>
          <w:hyperlink w:anchor="_hfonm6a6078g">
            <w:r w:rsidR="004240D8">
              <w:rPr>
                <w:rFonts w:ascii="Times New Roman" w:eastAsia="Times New Roman" w:hAnsi="Times New Roman" w:cs="Times New Roman"/>
                <w:color w:val="000000"/>
              </w:rPr>
              <w:t>1.1.1 Objetivos gerais</w:t>
            </w:r>
          </w:hyperlink>
          <w:r w:rsidR="004240D8">
            <w:rPr>
              <w:rFonts w:ascii="Times New Roman" w:eastAsia="Times New Roman" w:hAnsi="Times New Roman" w:cs="Times New Roman"/>
              <w:color w:val="000000"/>
            </w:rPr>
            <w:tab/>
          </w:r>
          <w:r w:rsidR="004240D8">
            <w:fldChar w:fldCharType="begin"/>
          </w:r>
          <w:r w:rsidR="004240D8">
            <w:instrText xml:space="preserve"> PAGEREF _hfonm6a6078g \h </w:instrText>
          </w:r>
          <w:r w:rsidR="004240D8">
            <w:fldChar w:fldCharType="separate"/>
          </w:r>
          <w:r w:rsidR="004240D8">
            <w:rPr>
              <w:rFonts w:ascii="Times New Roman" w:eastAsia="Times New Roman" w:hAnsi="Times New Roman" w:cs="Times New Roman"/>
              <w:color w:val="000000"/>
            </w:rPr>
            <w:t>13</w:t>
          </w:r>
          <w:r w:rsidR="004240D8">
            <w:fldChar w:fldCharType="end"/>
          </w:r>
        </w:p>
        <w:p w14:paraId="723DAD7C" w14:textId="77777777" w:rsidR="004A0712" w:rsidRDefault="00866254">
          <w:pPr>
            <w:tabs>
              <w:tab w:val="right" w:pos="9030"/>
            </w:tabs>
            <w:spacing w:before="60" w:line="240" w:lineRule="auto"/>
            <w:ind w:left="720"/>
            <w:rPr>
              <w:rFonts w:ascii="Times New Roman" w:eastAsia="Times New Roman" w:hAnsi="Times New Roman" w:cs="Times New Roman"/>
              <w:color w:val="000000"/>
            </w:rPr>
          </w:pPr>
          <w:hyperlink w:anchor="_pid2rdciw1f6">
            <w:r w:rsidR="004240D8">
              <w:rPr>
                <w:rFonts w:ascii="Times New Roman" w:eastAsia="Times New Roman" w:hAnsi="Times New Roman" w:cs="Times New Roman"/>
                <w:color w:val="000000"/>
              </w:rPr>
              <w:t>1.1.2 Objetivos específicos</w:t>
            </w:r>
          </w:hyperlink>
          <w:r w:rsidR="004240D8">
            <w:rPr>
              <w:rFonts w:ascii="Times New Roman" w:eastAsia="Times New Roman" w:hAnsi="Times New Roman" w:cs="Times New Roman"/>
              <w:color w:val="000000"/>
            </w:rPr>
            <w:tab/>
          </w:r>
          <w:r w:rsidR="004240D8">
            <w:fldChar w:fldCharType="begin"/>
          </w:r>
          <w:r w:rsidR="004240D8">
            <w:instrText xml:space="preserve"> PAGEREF _pid2rdciw1f6 \h </w:instrText>
          </w:r>
          <w:r w:rsidR="004240D8">
            <w:fldChar w:fldCharType="separate"/>
          </w:r>
          <w:r w:rsidR="004240D8">
            <w:rPr>
              <w:rFonts w:ascii="Times New Roman" w:eastAsia="Times New Roman" w:hAnsi="Times New Roman" w:cs="Times New Roman"/>
              <w:color w:val="000000"/>
            </w:rPr>
            <w:t>13</w:t>
          </w:r>
          <w:r w:rsidR="004240D8">
            <w:fldChar w:fldCharType="end"/>
          </w:r>
        </w:p>
        <w:p w14:paraId="43355C1E"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yaoaijlsh6tj">
            <w:r w:rsidR="004240D8">
              <w:rPr>
                <w:rFonts w:ascii="Times New Roman" w:eastAsia="Times New Roman" w:hAnsi="Times New Roman" w:cs="Times New Roman"/>
                <w:color w:val="000000"/>
              </w:rPr>
              <w:t>1.2 Metodologia</w:t>
            </w:r>
          </w:hyperlink>
          <w:r w:rsidR="004240D8">
            <w:rPr>
              <w:rFonts w:ascii="Times New Roman" w:eastAsia="Times New Roman" w:hAnsi="Times New Roman" w:cs="Times New Roman"/>
              <w:color w:val="000000"/>
            </w:rPr>
            <w:tab/>
          </w:r>
          <w:r w:rsidR="004240D8">
            <w:fldChar w:fldCharType="begin"/>
          </w:r>
          <w:r w:rsidR="004240D8">
            <w:instrText xml:space="preserve"> PAGEREF _yaoaijlsh6tj \h </w:instrText>
          </w:r>
          <w:r w:rsidR="004240D8">
            <w:fldChar w:fldCharType="separate"/>
          </w:r>
          <w:r w:rsidR="004240D8">
            <w:rPr>
              <w:rFonts w:ascii="Times New Roman" w:eastAsia="Times New Roman" w:hAnsi="Times New Roman" w:cs="Times New Roman"/>
              <w:color w:val="000000"/>
            </w:rPr>
            <w:t>13</w:t>
          </w:r>
          <w:r w:rsidR="004240D8">
            <w:fldChar w:fldCharType="end"/>
          </w:r>
        </w:p>
        <w:p w14:paraId="711BBE4A" w14:textId="77777777" w:rsidR="004A0712" w:rsidRDefault="00866254">
          <w:pPr>
            <w:tabs>
              <w:tab w:val="right" w:pos="9030"/>
            </w:tabs>
            <w:spacing w:before="200" w:line="240" w:lineRule="auto"/>
            <w:rPr>
              <w:rFonts w:ascii="Times New Roman" w:eastAsia="Times New Roman" w:hAnsi="Times New Roman" w:cs="Times New Roman"/>
              <w:b/>
              <w:color w:val="000000"/>
            </w:rPr>
          </w:pPr>
          <w:hyperlink w:anchor="_nd7wnkimmy2s">
            <w:r w:rsidR="004240D8">
              <w:rPr>
                <w:rFonts w:ascii="Times New Roman" w:eastAsia="Times New Roman" w:hAnsi="Times New Roman" w:cs="Times New Roman"/>
                <w:b/>
                <w:color w:val="000000"/>
              </w:rPr>
              <w:t>2 REVISÃO BIBLIOGRÁFICA</w:t>
            </w:r>
          </w:hyperlink>
          <w:r w:rsidR="004240D8">
            <w:rPr>
              <w:rFonts w:ascii="Times New Roman" w:eastAsia="Times New Roman" w:hAnsi="Times New Roman" w:cs="Times New Roman"/>
              <w:b/>
              <w:color w:val="000000"/>
            </w:rPr>
            <w:tab/>
          </w:r>
          <w:r w:rsidR="004240D8">
            <w:fldChar w:fldCharType="begin"/>
          </w:r>
          <w:r w:rsidR="004240D8">
            <w:instrText xml:space="preserve"> PAGEREF _nd7wnkimmy2s \h </w:instrText>
          </w:r>
          <w:r w:rsidR="004240D8">
            <w:fldChar w:fldCharType="separate"/>
          </w:r>
          <w:r w:rsidR="004240D8">
            <w:rPr>
              <w:rFonts w:ascii="Times New Roman" w:eastAsia="Times New Roman" w:hAnsi="Times New Roman" w:cs="Times New Roman"/>
              <w:b/>
              <w:color w:val="000000"/>
            </w:rPr>
            <w:t>14</w:t>
          </w:r>
          <w:r w:rsidR="004240D8">
            <w:fldChar w:fldCharType="end"/>
          </w:r>
        </w:p>
        <w:p w14:paraId="50602374"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vniw9yv10oba">
            <w:r w:rsidR="004240D8">
              <w:rPr>
                <w:rFonts w:ascii="Times New Roman" w:eastAsia="Times New Roman" w:hAnsi="Times New Roman" w:cs="Times New Roman"/>
                <w:color w:val="000000"/>
              </w:rPr>
              <w:t>2.1 os problemas de processos nas organizações</w:t>
            </w:r>
          </w:hyperlink>
          <w:r w:rsidR="004240D8">
            <w:rPr>
              <w:rFonts w:ascii="Times New Roman" w:eastAsia="Times New Roman" w:hAnsi="Times New Roman" w:cs="Times New Roman"/>
              <w:color w:val="000000"/>
            </w:rPr>
            <w:tab/>
          </w:r>
          <w:r w:rsidR="004240D8">
            <w:fldChar w:fldCharType="begin"/>
          </w:r>
          <w:r w:rsidR="004240D8">
            <w:instrText xml:space="preserve"> PAGEREF _vniw9yv10oba \h </w:instrText>
          </w:r>
          <w:r w:rsidR="004240D8">
            <w:fldChar w:fldCharType="separate"/>
          </w:r>
          <w:r w:rsidR="004240D8">
            <w:rPr>
              <w:rFonts w:ascii="Times New Roman" w:eastAsia="Times New Roman" w:hAnsi="Times New Roman" w:cs="Times New Roman"/>
              <w:color w:val="000000"/>
            </w:rPr>
            <w:t>15</w:t>
          </w:r>
          <w:r w:rsidR="004240D8">
            <w:fldChar w:fldCharType="end"/>
          </w:r>
        </w:p>
        <w:p w14:paraId="133CFBAD"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rksnzf96fe3q">
            <w:r w:rsidR="004240D8">
              <w:rPr>
                <w:rFonts w:ascii="Times New Roman" w:eastAsia="Times New Roman" w:hAnsi="Times New Roman" w:cs="Times New Roman"/>
                <w:color w:val="000000"/>
              </w:rPr>
              <w:t>2.2 O processo de negócio</w:t>
            </w:r>
          </w:hyperlink>
          <w:r w:rsidR="004240D8">
            <w:rPr>
              <w:rFonts w:ascii="Times New Roman" w:eastAsia="Times New Roman" w:hAnsi="Times New Roman" w:cs="Times New Roman"/>
              <w:color w:val="000000"/>
            </w:rPr>
            <w:tab/>
          </w:r>
          <w:r w:rsidR="004240D8">
            <w:fldChar w:fldCharType="begin"/>
          </w:r>
          <w:r w:rsidR="004240D8">
            <w:instrText xml:space="preserve"> PAGEREF _rksnzf96fe3q \h </w:instrText>
          </w:r>
          <w:r w:rsidR="004240D8">
            <w:fldChar w:fldCharType="separate"/>
          </w:r>
          <w:r w:rsidR="004240D8">
            <w:rPr>
              <w:rFonts w:ascii="Times New Roman" w:eastAsia="Times New Roman" w:hAnsi="Times New Roman" w:cs="Times New Roman"/>
              <w:color w:val="000000"/>
            </w:rPr>
            <w:t>17</w:t>
          </w:r>
          <w:r w:rsidR="004240D8">
            <w:fldChar w:fldCharType="end"/>
          </w:r>
        </w:p>
        <w:p w14:paraId="258FC9DB"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acpjmrrkuhby">
            <w:r w:rsidR="004240D8">
              <w:rPr>
                <w:rFonts w:ascii="Times New Roman" w:eastAsia="Times New Roman" w:hAnsi="Times New Roman" w:cs="Times New Roman"/>
                <w:color w:val="000000"/>
              </w:rPr>
              <w:t>2.3 Modelagem de gerenciamento de processo (bpm)</w:t>
            </w:r>
          </w:hyperlink>
          <w:r w:rsidR="004240D8">
            <w:rPr>
              <w:rFonts w:ascii="Times New Roman" w:eastAsia="Times New Roman" w:hAnsi="Times New Roman" w:cs="Times New Roman"/>
              <w:color w:val="000000"/>
            </w:rPr>
            <w:tab/>
          </w:r>
          <w:r w:rsidR="004240D8">
            <w:fldChar w:fldCharType="begin"/>
          </w:r>
          <w:r w:rsidR="004240D8">
            <w:instrText xml:space="preserve"> PAGEREF _acpjmrrkuhby \h </w:instrText>
          </w:r>
          <w:r w:rsidR="004240D8">
            <w:fldChar w:fldCharType="separate"/>
          </w:r>
          <w:r w:rsidR="004240D8">
            <w:rPr>
              <w:rFonts w:ascii="Times New Roman" w:eastAsia="Times New Roman" w:hAnsi="Times New Roman" w:cs="Times New Roman"/>
              <w:color w:val="000000"/>
            </w:rPr>
            <w:t>18</w:t>
          </w:r>
          <w:r w:rsidR="004240D8">
            <w:fldChar w:fldCharType="end"/>
          </w:r>
        </w:p>
        <w:p w14:paraId="183F9E45"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xbwpt4t3iq45">
            <w:r w:rsidR="004240D8">
              <w:rPr>
                <w:rFonts w:ascii="Times New Roman" w:eastAsia="Times New Roman" w:hAnsi="Times New Roman" w:cs="Times New Roman"/>
                <w:color w:val="000000"/>
              </w:rPr>
              <w:t>2.4 (Notação) MODELAGEM DE PROCESSO DE NEGÓCIO (BPMN)</w:t>
            </w:r>
          </w:hyperlink>
          <w:r w:rsidR="004240D8">
            <w:rPr>
              <w:rFonts w:ascii="Times New Roman" w:eastAsia="Times New Roman" w:hAnsi="Times New Roman" w:cs="Times New Roman"/>
              <w:color w:val="000000"/>
            </w:rPr>
            <w:tab/>
          </w:r>
          <w:r w:rsidR="004240D8">
            <w:fldChar w:fldCharType="begin"/>
          </w:r>
          <w:r w:rsidR="004240D8">
            <w:instrText xml:space="preserve"> PAGEREF _xbwpt4t3iq45 \h </w:instrText>
          </w:r>
          <w:r w:rsidR="004240D8">
            <w:fldChar w:fldCharType="separate"/>
          </w:r>
          <w:r w:rsidR="004240D8">
            <w:rPr>
              <w:rFonts w:ascii="Times New Roman" w:eastAsia="Times New Roman" w:hAnsi="Times New Roman" w:cs="Times New Roman"/>
              <w:color w:val="000000"/>
            </w:rPr>
            <w:t>19</w:t>
          </w:r>
          <w:r w:rsidR="004240D8">
            <w:fldChar w:fldCharType="end"/>
          </w:r>
        </w:p>
        <w:p w14:paraId="5BA76A06"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axgikh2dgkz">
            <w:r w:rsidR="004240D8">
              <w:rPr>
                <w:rFonts w:ascii="Times New Roman" w:eastAsia="Times New Roman" w:hAnsi="Times New Roman" w:cs="Times New Roman"/>
                <w:color w:val="000000"/>
              </w:rPr>
              <w:t>2.5 Ferramenta (bpmn)</w:t>
            </w:r>
          </w:hyperlink>
          <w:r w:rsidR="004240D8">
            <w:rPr>
              <w:rFonts w:ascii="Times New Roman" w:eastAsia="Times New Roman" w:hAnsi="Times New Roman" w:cs="Times New Roman"/>
              <w:color w:val="000000"/>
            </w:rPr>
            <w:tab/>
          </w:r>
          <w:r w:rsidR="004240D8">
            <w:fldChar w:fldCharType="begin"/>
          </w:r>
          <w:r w:rsidR="004240D8">
            <w:instrText xml:space="preserve"> PAGEREF _axgikh2dgkz \h </w:instrText>
          </w:r>
          <w:r w:rsidR="004240D8">
            <w:fldChar w:fldCharType="separate"/>
          </w:r>
          <w:r w:rsidR="004240D8">
            <w:rPr>
              <w:rFonts w:ascii="Times New Roman" w:eastAsia="Times New Roman" w:hAnsi="Times New Roman" w:cs="Times New Roman"/>
              <w:color w:val="000000"/>
            </w:rPr>
            <w:t>19</w:t>
          </w:r>
          <w:r w:rsidR="004240D8">
            <w:fldChar w:fldCharType="end"/>
          </w:r>
        </w:p>
        <w:p w14:paraId="409B416B" w14:textId="77777777" w:rsidR="004A0712" w:rsidRDefault="00866254">
          <w:pPr>
            <w:tabs>
              <w:tab w:val="right" w:pos="9030"/>
            </w:tabs>
            <w:spacing w:before="60" w:line="240" w:lineRule="auto"/>
            <w:ind w:left="360"/>
            <w:rPr>
              <w:rFonts w:ascii="Times New Roman" w:eastAsia="Times New Roman" w:hAnsi="Times New Roman" w:cs="Times New Roman"/>
              <w:color w:val="000000"/>
            </w:rPr>
          </w:pPr>
          <w:hyperlink w:anchor="_i3m4rf497acf">
            <w:r w:rsidR="004240D8">
              <w:rPr>
                <w:rFonts w:ascii="Times New Roman" w:eastAsia="Times New Roman" w:hAnsi="Times New Roman" w:cs="Times New Roman"/>
                <w:color w:val="000000"/>
              </w:rPr>
              <w:t>2.6 Modelagem e melhoria de processo como solução</w:t>
            </w:r>
          </w:hyperlink>
          <w:r w:rsidR="004240D8">
            <w:rPr>
              <w:rFonts w:ascii="Times New Roman" w:eastAsia="Times New Roman" w:hAnsi="Times New Roman" w:cs="Times New Roman"/>
              <w:color w:val="000000"/>
            </w:rPr>
            <w:tab/>
          </w:r>
          <w:r w:rsidR="004240D8">
            <w:fldChar w:fldCharType="begin"/>
          </w:r>
          <w:r w:rsidR="004240D8">
            <w:instrText xml:space="preserve"> PAGEREF _i3m4rf497acf \h </w:instrText>
          </w:r>
          <w:r w:rsidR="004240D8">
            <w:fldChar w:fldCharType="separate"/>
          </w:r>
          <w:r w:rsidR="004240D8">
            <w:rPr>
              <w:rFonts w:ascii="Times New Roman" w:eastAsia="Times New Roman" w:hAnsi="Times New Roman" w:cs="Times New Roman"/>
              <w:color w:val="000000"/>
            </w:rPr>
            <w:t>19</w:t>
          </w:r>
          <w:r w:rsidR="004240D8">
            <w:fldChar w:fldCharType="end"/>
          </w:r>
        </w:p>
        <w:p w14:paraId="1F298C86" w14:textId="77777777" w:rsidR="004A0712" w:rsidRDefault="00866254">
          <w:pPr>
            <w:tabs>
              <w:tab w:val="right" w:pos="9030"/>
            </w:tabs>
            <w:spacing w:before="200" w:line="240" w:lineRule="auto"/>
            <w:rPr>
              <w:rFonts w:ascii="Times New Roman" w:eastAsia="Times New Roman" w:hAnsi="Times New Roman" w:cs="Times New Roman"/>
              <w:b/>
              <w:color w:val="000000"/>
            </w:rPr>
          </w:pPr>
          <w:hyperlink w:anchor="_j7d4ltk8d6g2">
            <w:r w:rsidR="004240D8">
              <w:rPr>
                <w:rFonts w:ascii="Times New Roman" w:eastAsia="Times New Roman" w:hAnsi="Times New Roman" w:cs="Times New Roman"/>
                <w:b/>
                <w:color w:val="000000"/>
              </w:rPr>
              <w:t>3 TRABALHOS RELACIONADOS</w:t>
            </w:r>
          </w:hyperlink>
          <w:r w:rsidR="004240D8">
            <w:rPr>
              <w:rFonts w:ascii="Times New Roman" w:eastAsia="Times New Roman" w:hAnsi="Times New Roman" w:cs="Times New Roman"/>
              <w:b/>
              <w:color w:val="000000"/>
            </w:rPr>
            <w:tab/>
          </w:r>
          <w:r w:rsidR="004240D8">
            <w:fldChar w:fldCharType="begin"/>
          </w:r>
          <w:r w:rsidR="004240D8">
            <w:instrText xml:space="preserve"> PAGEREF _j7d4ltk8d6g2 \h </w:instrText>
          </w:r>
          <w:r w:rsidR="004240D8">
            <w:fldChar w:fldCharType="separate"/>
          </w:r>
          <w:r w:rsidR="004240D8">
            <w:rPr>
              <w:rFonts w:ascii="Times New Roman" w:eastAsia="Times New Roman" w:hAnsi="Times New Roman" w:cs="Times New Roman"/>
              <w:b/>
              <w:color w:val="000000"/>
            </w:rPr>
            <w:t>20</w:t>
          </w:r>
          <w:r w:rsidR="004240D8">
            <w:fldChar w:fldCharType="end"/>
          </w:r>
        </w:p>
        <w:p w14:paraId="1800C4AD" w14:textId="77777777" w:rsidR="004A0712" w:rsidRDefault="00866254">
          <w:pPr>
            <w:tabs>
              <w:tab w:val="right" w:pos="9030"/>
            </w:tabs>
            <w:spacing w:before="200" w:line="240" w:lineRule="auto"/>
            <w:rPr>
              <w:rFonts w:ascii="Times New Roman" w:eastAsia="Times New Roman" w:hAnsi="Times New Roman" w:cs="Times New Roman"/>
              <w:b/>
              <w:color w:val="000000"/>
            </w:rPr>
          </w:pPr>
          <w:hyperlink w:anchor="_nygnvz5prrg3">
            <w:r w:rsidR="004240D8">
              <w:rPr>
                <w:rFonts w:ascii="Times New Roman" w:eastAsia="Times New Roman" w:hAnsi="Times New Roman" w:cs="Times New Roman"/>
                <w:b/>
                <w:color w:val="000000"/>
              </w:rPr>
              <w:t>4 MODELAGEM DOS PROCESSOS</w:t>
            </w:r>
          </w:hyperlink>
          <w:r w:rsidR="004240D8">
            <w:rPr>
              <w:rFonts w:ascii="Times New Roman" w:eastAsia="Times New Roman" w:hAnsi="Times New Roman" w:cs="Times New Roman"/>
              <w:b/>
              <w:color w:val="000000"/>
            </w:rPr>
            <w:tab/>
          </w:r>
          <w:r w:rsidR="004240D8">
            <w:fldChar w:fldCharType="begin"/>
          </w:r>
          <w:r w:rsidR="004240D8">
            <w:instrText xml:space="preserve"> PAGEREF _nygnvz5prrg3 \h </w:instrText>
          </w:r>
          <w:r w:rsidR="004240D8">
            <w:fldChar w:fldCharType="separate"/>
          </w:r>
          <w:r w:rsidR="004240D8">
            <w:rPr>
              <w:rFonts w:ascii="Times New Roman" w:eastAsia="Times New Roman" w:hAnsi="Times New Roman" w:cs="Times New Roman"/>
              <w:b/>
              <w:color w:val="000000"/>
            </w:rPr>
            <w:t>20</w:t>
          </w:r>
          <w:r w:rsidR="004240D8">
            <w:fldChar w:fldCharType="end"/>
          </w:r>
        </w:p>
        <w:p w14:paraId="7085EC13" w14:textId="77777777" w:rsidR="004A0712" w:rsidRDefault="00866254">
          <w:pPr>
            <w:tabs>
              <w:tab w:val="right" w:pos="9030"/>
            </w:tabs>
            <w:spacing w:before="60" w:line="240" w:lineRule="auto"/>
            <w:ind w:left="360"/>
            <w:rPr>
              <w:rFonts w:ascii="Times New Roman" w:eastAsia="Times New Roman" w:hAnsi="Times New Roman" w:cs="Times New Roman"/>
            </w:rPr>
          </w:pPr>
          <w:hyperlink w:anchor="_3a9mi7i3nt36">
            <w:r w:rsidR="004240D8">
              <w:rPr>
                <w:rFonts w:ascii="Times New Roman" w:eastAsia="Times New Roman" w:hAnsi="Times New Roman" w:cs="Times New Roman"/>
              </w:rPr>
              <w:t>4.1 MODELAGEM (AS - IS)</w:t>
            </w:r>
          </w:hyperlink>
          <w:r w:rsidR="004240D8">
            <w:rPr>
              <w:rFonts w:ascii="Times New Roman" w:eastAsia="Times New Roman" w:hAnsi="Times New Roman" w:cs="Times New Roman"/>
            </w:rPr>
            <w:tab/>
          </w:r>
          <w:r w:rsidR="004240D8">
            <w:fldChar w:fldCharType="begin"/>
          </w:r>
          <w:r w:rsidR="004240D8">
            <w:instrText xml:space="preserve"> PAGEREF _3a9mi7i3nt36 \h </w:instrText>
          </w:r>
          <w:r w:rsidR="004240D8">
            <w:fldChar w:fldCharType="separate"/>
          </w:r>
          <w:r w:rsidR="004240D8">
            <w:rPr>
              <w:rFonts w:ascii="Times New Roman" w:eastAsia="Times New Roman" w:hAnsi="Times New Roman" w:cs="Times New Roman"/>
            </w:rPr>
            <w:t>20</w:t>
          </w:r>
          <w:r w:rsidR="004240D8">
            <w:fldChar w:fldCharType="end"/>
          </w:r>
        </w:p>
        <w:p w14:paraId="5CBE7CD4" w14:textId="77777777" w:rsidR="004A0712" w:rsidRDefault="00866254">
          <w:pPr>
            <w:tabs>
              <w:tab w:val="right" w:pos="9030"/>
            </w:tabs>
            <w:spacing w:before="60" w:line="240" w:lineRule="auto"/>
            <w:ind w:left="360"/>
            <w:rPr>
              <w:rFonts w:ascii="Times New Roman" w:eastAsia="Times New Roman" w:hAnsi="Times New Roman" w:cs="Times New Roman"/>
            </w:rPr>
          </w:pPr>
          <w:hyperlink w:anchor="_q3wlkbiuqgg8">
            <w:r w:rsidR="004240D8">
              <w:rPr>
                <w:rFonts w:ascii="Times New Roman" w:eastAsia="Times New Roman" w:hAnsi="Times New Roman" w:cs="Times New Roman"/>
              </w:rPr>
              <w:t>4.2 ESCOLHA DOS PROCESSOS</w:t>
            </w:r>
          </w:hyperlink>
          <w:r w:rsidR="004240D8">
            <w:rPr>
              <w:rFonts w:ascii="Times New Roman" w:eastAsia="Times New Roman" w:hAnsi="Times New Roman" w:cs="Times New Roman"/>
            </w:rPr>
            <w:tab/>
          </w:r>
          <w:r w:rsidR="004240D8">
            <w:fldChar w:fldCharType="begin"/>
          </w:r>
          <w:r w:rsidR="004240D8">
            <w:instrText xml:space="preserve"> PAGEREF _q3wlkbiuqgg8 \h </w:instrText>
          </w:r>
          <w:r w:rsidR="004240D8">
            <w:fldChar w:fldCharType="separate"/>
          </w:r>
          <w:r w:rsidR="004240D8">
            <w:rPr>
              <w:rFonts w:ascii="Times New Roman" w:eastAsia="Times New Roman" w:hAnsi="Times New Roman" w:cs="Times New Roman"/>
            </w:rPr>
            <w:t>20</w:t>
          </w:r>
          <w:r w:rsidR="004240D8">
            <w:fldChar w:fldCharType="end"/>
          </w:r>
        </w:p>
        <w:p w14:paraId="12C7A876" w14:textId="77777777" w:rsidR="004A0712" w:rsidRDefault="00866254">
          <w:pPr>
            <w:tabs>
              <w:tab w:val="right" w:pos="9030"/>
            </w:tabs>
            <w:spacing w:before="60" w:line="240" w:lineRule="auto"/>
            <w:ind w:left="360"/>
            <w:rPr>
              <w:rFonts w:ascii="Times New Roman" w:eastAsia="Times New Roman" w:hAnsi="Times New Roman" w:cs="Times New Roman"/>
            </w:rPr>
          </w:pPr>
          <w:hyperlink w:anchor="_wyvni1sh1pzr">
            <w:r w:rsidR="004240D8">
              <w:rPr>
                <w:rFonts w:ascii="Times New Roman" w:eastAsia="Times New Roman" w:hAnsi="Times New Roman" w:cs="Times New Roman"/>
              </w:rPr>
              <w:t>4.3  ESCOLHA DOS DEPARTAMENTOS</w:t>
            </w:r>
          </w:hyperlink>
          <w:r w:rsidR="004240D8">
            <w:rPr>
              <w:rFonts w:ascii="Times New Roman" w:eastAsia="Times New Roman" w:hAnsi="Times New Roman" w:cs="Times New Roman"/>
            </w:rPr>
            <w:tab/>
          </w:r>
          <w:r w:rsidR="004240D8">
            <w:fldChar w:fldCharType="begin"/>
          </w:r>
          <w:r w:rsidR="004240D8">
            <w:instrText xml:space="preserve"> PAGEREF _wyvni1sh1pzr \h </w:instrText>
          </w:r>
          <w:r w:rsidR="004240D8">
            <w:fldChar w:fldCharType="separate"/>
          </w:r>
          <w:r w:rsidR="004240D8">
            <w:rPr>
              <w:rFonts w:ascii="Times New Roman" w:eastAsia="Times New Roman" w:hAnsi="Times New Roman" w:cs="Times New Roman"/>
            </w:rPr>
            <w:t>20</w:t>
          </w:r>
          <w:r w:rsidR="004240D8">
            <w:fldChar w:fldCharType="end"/>
          </w:r>
        </w:p>
        <w:p w14:paraId="1096695F" w14:textId="77777777" w:rsidR="004A0712" w:rsidRDefault="00866254">
          <w:pPr>
            <w:tabs>
              <w:tab w:val="right" w:pos="9030"/>
            </w:tabs>
            <w:spacing w:before="60" w:line="240" w:lineRule="auto"/>
            <w:ind w:left="360"/>
            <w:rPr>
              <w:rFonts w:ascii="Times New Roman" w:eastAsia="Times New Roman" w:hAnsi="Times New Roman" w:cs="Times New Roman"/>
            </w:rPr>
          </w:pPr>
          <w:hyperlink w:anchor="_swiiufmqrmrd">
            <w:r w:rsidR="004240D8">
              <w:rPr>
                <w:rFonts w:ascii="Times New Roman" w:eastAsia="Times New Roman" w:hAnsi="Times New Roman" w:cs="Times New Roman"/>
              </w:rPr>
              <w:t>4.4  DOCUMENTAÇÃO DAS ENTREVISTAS</w:t>
            </w:r>
          </w:hyperlink>
          <w:r w:rsidR="004240D8">
            <w:rPr>
              <w:rFonts w:ascii="Times New Roman" w:eastAsia="Times New Roman" w:hAnsi="Times New Roman" w:cs="Times New Roman"/>
            </w:rPr>
            <w:tab/>
          </w:r>
          <w:r w:rsidR="004240D8">
            <w:fldChar w:fldCharType="begin"/>
          </w:r>
          <w:r w:rsidR="004240D8">
            <w:instrText xml:space="preserve"> PAGEREF _swiiufmqrmrd \h </w:instrText>
          </w:r>
          <w:r w:rsidR="004240D8">
            <w:fldChar w:fldCharType="separate"/>
          </w:r>
          <w:r w:rsidR="004240D8">
            <w:rPr>
              <w:rFonts w:ascii="Times New Roman" w:eastAsia="Times New Roman" w:hAnsi="Times New Roman" w:cs="Times New Roman"/>
            </w:rPr>
            <w:t>20</w:t>
          </w:r>
          <w:r w:rsidR="004240D8">
            <w:fldChar w:fldCharType="end"/>
          </w:r>
        </w:p>
        <w:p w14:paraId="75552552" w14:textId="77777777" w:rsidR="004A0712" w:rsidRDefault="00866254">
          <w:pPr>
            <w:tabs>
              <w:tab w:val="right" w:pos="9030"/>
            </w:tabs>
            <w:spacing w:before="60" w:line="240" w:lineRule="auto"/>
            <w:ind w:left="360"/>
            <w:rPr>
              <w:rFonts w:ascii="Times New Roman" w:eastAsia="Times New Roman" w:hAnsi="Times New Roman" w:cs="Times New Roman"/>
            </w:rPr>
          </w:pPr>
          <w:hyperlink w:anchor="_4jr15mlkmx3s">
            <w:r w:rsidR="004240D8">
              <w:rPr>
                <w:rFonts w:ascii="Times New Roman" w:eastAsia="Times New Roman" w:hAnsi="Times New Roman" w:cs="Times New Roman"/>
              </w:rPr>
              <w:t>4.5  DOCUMENTAÇÃO DOS PROCESSOS</w:t>
            </w:r>
          </w:hyperlink>
          <w:r w:rsidR="004240D8">
            <w:rPr>
              <w:rFonts w:ascii="Times New Roman" w:eastAsia="Times New Roman" w:hAnsi="Times New Roman" w:cs="Times New Roman"/>
            </w:rPr>
            <w:tab/>
          </w:r>
          <w:r w:rsidR="004240D8">
            <w:fldChar w:fldCharType="begin"/>
          </w:r>
          <w:r w:rsidR="004240D8">
            <w:instrText xml:space="preserve"> PAGEREF _4jr15mlkmx3s \h </w:instrText>
          </w:r>
          <w:r w:rsidR="004240D8">
            <w:fldChar w:fldCharType="separate"/>
          </w:r>
          <w:r w:rsidR="004240D8">
            <w:rPr>
              <w:rFonts w:ascii="Times New Roman" w:eastAsia="Times New Roman" w:hAnsi="Times New Roman" w:cs="Times New Roman"/>
            </w:rPr>
            <w:t>20</w:t>
          </w:r>
          <w:r w:rsidR="004240D8">
            <w:fldChar w:fldCharType="end"/>
          </w:r>
        </w:p>
        <w:p w14:paraId="5E85A363" w14:textId="77777777" w:rsidR="004A0712" w:rsidRDefault="00866254">
          <w:pPr>
            <w:tabs>
              <w:tab w:val="right" w:pos="9030"/>
            </w:tabs>
            <w:spacing w:before="200" w:after="80" w:line="240" w:lineRule="auto"/>
            <w:rPr>
              <w:rFonts w:ascii="Times New Roman" w:eastAsia="Times New Roman" w:hAnsi="Times New Roman" w:cs="Times New Roman"/>
              <w:b/>
              <w:color w:val="000000"/>
            </w:rPr>
          </w:pPr>
          <w:hyperlink w:anchor="_qpwsmwhi0ad1">
            <w:r w:rsidR="004240D8">
              <w:rPr>
                <w:rFonts w:ascii="Times New Roman" w:eastAsia="Times New Roman" w:hAnsi="Times New Roman" w:cs="Times New Roman"/>
                <w:b/>
                <w:color w:val="000000"/>
              </w:rPr>
              <w:t>5 CONCLUSÃO</w:t>
            </w:r>
          </w:hyperlink>
          <w:r w:rsidR="004240D8">
            <w:rPr>
              <w:rFonts w:ascii="Times New Roman" w:eastAsia="Times New Roman" w:hAnsi="Times New Roman" w:cs="Times New Roman"/>
              <w:b/>
              <w:color w:val="000000"/>
            </w:rPr>
            <w:tab/>
          </w:r>
          <w:r w:rsidR="004240D8">
            <w:fldChar w:fldCharType="begin"/>
          </w:r>
          <w:r w:rsidR="004240D8">
            <w:instrText xml:space="preserve"> PAGEREF _qpwsmwhi0ad1 \h </w:instrText>
          </w:r>
          <w:r w:rsidR="004240D8">
            <w:fldChar w:fldCharType="separate"/>
          </w:r>
          <w:r w:rsidR="004240D8">
            <w:rPr>
              <w:rFonts w:ascii="Times New Roman" w:eastAsia="Times New Roman" w:hAnsi="Times New Roman" w:cs="Times New Roman"/>
              <w:b/>
              <w:color w:val="000000"/>
            </w:rPr>
            <w:t>20</w:t>
          </w:r>
          <w:r w:rsidR="004240D8">
            <w:fldChar w:fldCharType="end"/>
          </w:r>
          <w:r w:rsidR="004240D8">
            <w:fldChar w:fldCharType="end"/>
          </w:r>
        </w:p>
      </w:sdtContent>
    </w:sdt>
    <w:p w14:paraId="47D9FCAF" w14:textId="77777777" w:rsidR="004A0712" w:rsidRDefault="004240D8">
      <w:pPr>
        <w:pStyle w:val="Ttulo1"/>
        <w:spacing w:before="120" w:after="280" w:line="360" w:lineRule="auto"/>
        <w:jc w:val="both"/>
        <w:rPr>
          <w:rFonts w:ascii="Times New Roman" w:eastAsia="Times New Roman" w:hAnsi="Times New Roman" w:cs="Times New Roman"/>
          <w:b/>
          <w:sz w:val="24"/>
          <w:szCs w:val="24"/>
        </w:rPr>
      </w:pPr>
      <w:bookmarkStart w:id="5" w:name="_sgw84tn18vu2" w:colFirst="0" w:colLast="0"/>
      <w:bookmarkEnd w:id="5"/>
      <w:r>
        <w:br w:type="page"/>
      </w:r>
    </w:p>
    <w:p w14:paraId="10BF98BF" w14:textId="77777777" w:rsidR="004A0712" w:rsidRDefault="004240D8">
      <w:pPr>
        <w:pStyle w:val="Ttulo2"/>
        <w:keepNext w:val="0"/>
        <w:keepLines w:val="0"/>
        <w:spacing w:after="80" w:line="360" w:lineRule="auto"/>
        <w:jc w:val="center"/>
        <w:rPr>
          <w:rFonts w:ascii="Times New Roman" w:eastAsia="Times New Roman" w:hAnsi="Times New Roman" w:cs="Times New Roman"/>
          <w:b/>
          <w:sz w:val="34"/>
          <w:szCs w:val="34"/>
        </w:rPr>
      </w:pPr>
      <w:bookmarkStart w:id="6" w:name="_twhg4y3c16xe" w:colFirst="0" w:colLast="0"/>
      <w:bookmarkEnd w:id="6"/>
      <w:r>
        <w:rPr>
          <w:rFonts w:ascii="Times New Roman" w:eastAsia="Times New Roman" w:hAnsi="Times New Roman" w:cs="Times New Roman"/>
          <w:b/>
          <w:sz w:val="34"/>
          <w:szCs w:val="34"/>
        </w:rPr>
        <w:lastRenderedPageBreak/>
        <w:t>UNIVERSIDADE FEDERAL DE SERGIPE</w:t>
      </w:r>
    </w:p>
    <w:p w14:paraId="2153A2B1"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CAMPUS ALBERTO CARVALHO</w:t>
      </w:r>
    </w:p>
    <w:p w14:paraId="209528D5"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SISTEMAS DE INFORMAÇÃO</w:t>
      </w:r>
    </w:p>
    <w:p w14:paraId="154C46A1"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A3E3A66"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30531F77"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7FEAEBD9"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7266D8F1"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6E9D9227"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DFCE512"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9ECA39A"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664D3065"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3A4690A6"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4027F0BE"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74B8AF4"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81E9BFE"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19532196"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53C47D1"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149BEBFA"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3CB8A180"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EMESON SANTOS DE OLIVEIRA</w:t>
      </w:r>
    </w:p>
    <w:p w14:paraId="12187083"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PAULO VITOR DOS SANTOS FELIPE</w:t>
      </w:r>
    </w:p>
    <w:p w14:paraId="4EA1103B" w14:textId="77777777" w:rsidR="004A0712" w:rsidRDefault="004240D8">
      <w:pPr>
        <w:pStyle w:val="Ttulo3"/>
        <w:keepNext w:val="0"/>
        <w:keepLines w:val="0"/>
        <w:spacing w:before="280" w:line="360" w:lineRule="auto"/>
        <w:rPr>
          <w:rFonts w:ascii="Times New Roman" w:eastAsia="Times New Roman" w:hAnsi="Times New Roman" w:cs="Times New Roman"/>
          <w:b/>
          <w:color w:val="000000"/>
          <w:sz w:val="26"/>
          <w:szCs w:val="26"/>
        </w:rPr>
      </w:pPr>
      <w:bookmarkStart w:id="7" w:name="_j83p14c1wl5n" w:colFirst="0" w:colLast="0"/>
      <w:bookmarkEnd w:id="7"/>
      <w:r>
        <w:rPr>
          <w:rFonts w:ascii="Times New Roman" w:eastAsia="Times New Roman" w:hAnsi="Times New Roman" w:cs="Times New Roman"/>
          <w:b/>
          <w:color w:val="000000"/>
          <w:sz w:val="26"/>
          <w:szCs w:val="26"/>
        </w:rPr>
        <w:t xml:space="preserve"> </w:t>
      </w:r>
    </w:p>
    <w:p w14:paraId="13F87B95" w14:textId="77777777" w:rsidR="004A0712" w:rsidRDefault="004240D8">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EA9B5EE"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FB54B26"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10A28F"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3912CD" w14:textId="77777777" w:rsidR="004A0712" w:rsidRDefault="004240D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E932DEB" w14:textId="77777777" w:rsidR="004A0712" w:rsidRDefault="004240D8">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F557C57" w14:textId="77777777" w:rsidR="004A0712" w:rsidRDefault="004240D8">
      <w:pPr>
        <w:jc w:val="center"/>
        <w:rPr>
          <w:rFonts w:ascii="Times New Roman" w:eastAsia="Times New Roman" w:hAnsi="Times New Roman" w:cs="Times New Roman"/>
          <w:b/>
          <w:highlight w:val="yellow"/>
        </w:rPr>
      </w:pPr>
      <w:r w:rsidRPr="004D4C37">
        <w:rPr>
          <w:rFonts w:ascii="Times New Roman" w:eastAsia="Times New Roman" w:hAnsi="Times New Roman" w:cs="Times New Roman"/>
          <w:b/>
        </w:rPr>
        <w:t>MODELAGEM DOS PROCESSOS DAS CHEFIAS DOS DEPARTAMENTOS DA UNIVERSIDADE FEDERAL DE SERGIPE</w:t>
      </w:r>
    </w:p>
    <w:p w14:paraId="3D900C11" w14:textId="77777777" w:rsidR="004A0712" w:rsidRDefault="004A0712">
      <w:pPr>
        <w:spacing w:line="256" w:lineRule="auto"/>
        <w:rPr>
          <w:b/>
          <w:sz w:val="24"/>
          <w:szCs w:val="24"/>
        </w:rPr>
      </w:pPr>
    </w:p>
    <w:p w14:paraId="5CC1997C" w14:textId="23A248E0" w:rsidR="004A0712" w:rsidRPr="00535D8C" w:rsidRDefault="004240D8" w:rsidP="00535D8C">
      <w:pPr>
        <w:spacing w:after="160" w:line="256"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A2A102E" w14:textId="77777777" w:rsidR="004A0712" w:rsidRDefault="004240D8">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5029072C" w14:textId="7CED06E5" w:rsidR="004A0712" w:rsidRDefault="004240D8">
      <w:pPr>
        <w:spacing w:after="160" w:line="256" w:lineRule="auto"/>
        <w:ind w:left="3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CAPITULO 1 </w:t>
      </w:r>
    </w:p>
    <w:p w14:paraId="51050849" w14:textId="77777777" w:rsidR="004A0712" w:rsidRPr="00535D8C" w:rsidRDefault="004240D8">
      <w:pPr>
        <w:spacing w:after="160" w:line="256" w:lineRule="auto"/>
        <w:jc w:val="both"/>
        <w:rPr>
          <w:rFonts w:ascii="Times New Roman" w:eastAsia="Times New Roman" w:hAnsi="Times New Roman" w:cs="Times New Roman"/>
          <w:b/>
          <w:sz w:val="28"/>
          <w:szCs w:val="28"/>
        </w:rPr>
      </w:pPr>
      <w:r w:rsidRPr="00535D8C">
        <w:rPr>
          <w:rFonts w:ascii="Times New Roman" w:eastAsia="Times New Roman" w:hAnsi="Times New Roman" w:cs="Times New Roman"/>
          <w:b/>
          <w:sz w:val="28"/>
          <w:szCs w:val="28"/>
        </w:rPr>
        <w:t>INTRODUÇÃO</w:t>
      </w:r>
    </w:p>
    <w:p w14:paraId="491BC889" w14:textId="77777777" w:rsidR="004A0712" w:rsidRDefault="004240D8">
      <w:pPr>
        <w:spacing w:after="160" w:line="256" w:lineRule="auto"/>
        <w:ind w:left="360"/>
        <w:jc w:val="both"/>
        <w:rPr>
          <w:rFonts w:ascii="Times New Roman" w:eastAsia="Times New Roman" w:hAnsi="Times New Roman" w:cs="Times New Roman"/>
          <w:b/>
          <w:sz w:val="16"/>
          <w:szCs w:val="16"/>
        </w:rPr>
      </w:pPr>
      <w:r>
        <w:rPr>
          <w:rFonts w:ascii="Times New Roman" w:eastAsia="Times New Roman" w:hAnsi="Times New Roman" w:cs="Times New Roman"/>
          <w:b/>
          <w:color w:val="FF0000"/>
        </w:rPr>
        <w:t>Este capítulo apresenta, em caráter de extrema importância, a contextualização, justificativa, a definição do problema, os principais objetivos deste trabalho, as suas contribuições, a metodologia utilizada no desenvolvimento deste documento, assim como a estrutura e conteúdo dos demais capítulos apresentados.</w:t>
      </w:r>
      <w:r>
        <w:rPr>
          <w:rFonts w:ascii="Times New Roman" w:eastAsia="Times New Roman" w:hAnsi="Times New Roman" w:cs="Times New Roman"/>
          <w:b/>
          <w:sz w:val="16"/>
          <w:szCs w:val="16"/>
        </w:rPr>
        <w:t xml:space="preserve">[ES1] </w:t>
      </w:r>
    </w:p>
    <w:p w14:paraId="49E91ED0" w14:textId="77777777" w:rsidR="004A0712" w:rsidRDefault="004240D8" w:rsidP="00535D8C">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CONTEXTUALIZAÇÃO</w:t>
      </w:r>
    </w:p>
    <w:p w14:paraId="0F4FF2BF" w14:textId="77777777" w:rsidR="004A0712" w:rsidRDefault="004240D8">
      <w:pPr>
        <w:spacing w:after="160" w:line="256"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FF0000"/>
        </w:rPr>
        <w:t xml:space="preserve">Fala de uma forma geral do problema ATRAVEZ DE CITAÇÕES e contextualizando. </w:t>
      </w:r>
      <w:r>
        <w:rPr>
          <w:rFonts w:ascii="Times New Roman" w:eastAsia="Times New Roman" w:hAnsi="Times New Roman" w:cs="Times New Roman"/>
          <w:b/>
          <w:color w:val="0070C0"/>
        </w:rPr>
        <w:t>Basicamente é a definição do nosso problema</w:t>
      </w:r>
    </w:p>
    <w:p w14:paraId="0920536B" w14:textId="77777777" w:rsidR="004A0712" w:rsidRDefault="004240D8" w:rsidP="00535D8C">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JUSTIFICATIVA</w:t>
      </w:r>
    </w:p>
    <w:p w14:paraId="382CF508" w14:textId="77777777" w:rsidR="004A0712" w:rsidRDefault="004240D8">
      <w:pPr>
        <w:spacing w:after="160" w:line="256"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Falar sobre o nosso problema especificamente dos processos das chefias, mostrar as dificuldades, apresentar as soluções encontradas, escolher a melhor solução e dizer porque escolheu esta solução e como resolver o problema.</w:t>
      </w:r>
    </w:p>
    <w:p w14:paraId="2FC1007C" w14:textId="77777777" w:rsidR="004A0712" w:rsidRDefault="004240D8" w:rsidP="002A2AEB">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DEFINIÇÃO DO PROBLEMA</w:t>
      </w:r>
    </w:p>
    <w:p w14:paraId="1A3C60F4" w14:textId="77777777" w:rsidR="004A0712" w:rsidRDefault="004240D8">
      <w:pPr>
        <w:spacing w:after="160" w:line="256"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Aqui falar sobre o problema a ser abordado.</w:t>
      </w:r>
    </w:p>
    <w:p w14:paraId="19602432" w14:textId="77777777" w:rsidR="004A0712" w:rsidRDefault="004240D8" w:rsidP="002A2AEB">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OBJETIVOS</w:t>
      </w:r>
    </w:p>
    <w:p w14:paraId="18594472" w14:textId="77777777" w:rsidR="004A0712" w:rsidRDefault="004240D8">
      <w:pPr>
        <w:spacing w:after="160" w:line="256"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Aqui falar dos nossos objetivos GERAIS E ESPECÍFICOS. Sem topito e sim dentro do conteúdo.</w:t>
      </w:r>
    </w:p>
    <w:p w14:paraId="33A37852" w14:textId="77777777" w:rsidR="004A0712" w:rsidRDefault="004240D8">
      <w:pPr>
        <w:spacing w:after="160" w:line="256" w:lineRule="auto"/>
        <w:ind w:left="360"/>
        <w:jc w:val="both"/>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(obs: talvez os dividir em OBJETIVOS GERAIS E OBJETIVOS ESPECÍFICOS)</w:t>
      </w:r>
    </w:p>
    <w:p w14:paraId="214BB064" w14:textId="77777777" w:rsidR="004A0712" w:rsidRDefault="004240D8" w:rsidP="002A2AEB">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CONTRIBUIÇÕES</w:t>
      </w:r>
    </w:p>
    <w:p w14:paraId="6FBAB48E" w14:textId="77777777" w:rsidR="004A0712" w:rsidRDefault="004240D8">
      <w:pPr>
        <w:spacing w:after="160" w:line="256"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Aqui mostra em que o trabalho contribui (no nosso caso em que nosso trabalho contribui para o âmbito da UFS e parta a sociedade)</w:t>
      </w:r>
    </w:p>
    <w:p w14:paraId="68ADAFAF" w14:textId="77777777" w:rsidR="004A0712" w:rsidRDefault="004240D8" w:rsidP="002A2AEB">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METODOLOGIA</w:t>
      </w:r>
    </w:p>
    <w:p w14:paraId="6A39AF67" w14:textId="77777777" w:rsidR="004A0712" w:rsidRDefault="004240D8">
      <w:pPr>
        <w:spacing w:after="160" w:line="256"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Escrever um breve resumo (de forma geral) citando cada capitulo do trabalho.</w:t>
      </w:r>
    </w:p>
    <w:p w14:paraId="420AF2A9" w14:textId="77777777" w:rsidR="004A0712" w:rsidRDefault="004240D8">
      <w:pPr>
        <w:spacing w:after="160" w:line="256" w:lineRule="auto"/>
        <w:ind w:left="360"/>
        <w:jc w:val="both"/>
        <w:rPr>
          <w:rFonts w:ascii="Times New Roman" w:eastAsia="Times New Roman" w:hAnsi="Times New Roman" w:cs="Times New Roman"/>
          <w:b/>
          <w:sz w:val="16"/>
          <w:szCs w:val="16"/>
          <w:highlight w:val="yellow"/>
        </w:rPr>
      </w:pPr>
      <w:r>
        <w:rPr>
          <w:rFonts w:ascii="Times New Roman" w:eastAsia="Times New Roman" w:hAnsi="Times New Roman" w:cs="Times New Roman"/>
          <w:b/>
          <w:color w:val="FF0000"/>
          <w:highlight w:val="yellow"/>
        </w:rPr>
        <w:t>Os objetivos da pesquisa foram obtidos seguindo uma metodologia que compreende estudo, o desenvolvimento prático e teórico da abordagem proposta e exemplos de modelos de processos de negócio. A metodologia inclui as seguintes atividades:</w:t>
      </w:r>
    </w:p>
    <w:p w14:paraId="390C1AFB" w14:textId="77777777" w:rsidR="004A0712" w:rsidRDefault="004240D8" w:rsidP="00F70D9A">
      <w:pPr>
        <w:spacing w:after="160" w:line="256" w:lineRule="auto"/>
        <w:ind w:left="440" w:hanging="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ESTRUTURA DO DOCUMENTO</w:t>
      </w:r>
    </w:p>
    <w:p w14:paraId="2073E401" w14:textId="77777777" w:rsidR="004A0712" w:rsidRDefault="004240D8">
      <w:pPr>
        <w:spacing w:after="160" w:line="256" w:lineRule="auto"/>
        <w:ind w:left="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Aqui mostra de forma mais detalhada cada capitulo de como está estruturado este trabalho</w:t>
      </w:r>
    </w:p>
    <w:p w14:paraId="18FEC585" w14:textId="2C2E8457" w:rsidR="004A0712" w:rsidRDefault="004240D8">
      <w:pPr>
        <w:spacing w:after="160" w:line="256"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0070C0"/>
        </w:rPr>
        <w:t>OBS: USAR UMA MODELAGEM PARA MOSTRA A ESTRUTURA DE NOSSO TRABALHO (VISÃO GERAL DO PROJETO DE PESQUISA)</w:t>
      </w:r>
    </w:p>
    <w:p w14:paraId="0F97CEE8" w14:textId="4DE950D4" w:rsidR="009C334B" w:rsidRDefault="009C334B">
      <w:pPr>
        <w:spacing w:after="160" w:line="256" w:lineRule="auto"/>
        <w:ind w:left="360"/>
        <w:jc w:val="both"/>
        <w:rPr>
          <w:rFonts w:ascii="Times New Roman" w:eastAsia="Times New Roman" w:hAnsi="Times New Roman" w:cs="Times New Roman"/>
          <w:b/>
          <w:color w:val="0070C0"/>
        </w:rPr>
      </w:pPr>
    </w:p>
    <w:p w14:paraId="0ACEB7DA" w14:textId="77777777" w:rsidR="009C334B" w:rsidRDefault="009C334B">
      <w:pPr>
        <w:spacing w:after="160" w:line="256" w:lineRule="auto"/>
        <w:ind w:left="360"/>
        <w:jc w:val="both"/>
        <w:rPr>
          <w:rFonts w:ascii="Times New Roman" w:eastAsia="Times New Roman" w:hAnsi="Times New Roman" w:cs="Times New Roman"/>
          <w:b/>
          <w:color w:val="0070C0"/>
        </w:rPr>
      </w:pPr>
    </w:p>
    <w:p w14:paraId="00EC39EA" w14:textId="77777777" w:rsidR="004A0712" w:rsidRDefault="004240D8">
      <w:pPr>
        <w:spacing w:after="160" w:line="25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CAPITULO 2</w:t>
      </w:r>
    </w:p>
    <w:p w14:paraId="01767B23" w14:textId="77777777" w:rsidR="004A0712" w:rsidRDefault="004240D8">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FUNDAMENTAÇÃO TEÓRICA</w:t>
      </w:r>
    </w:p>
    <w:p w14:paraId="395E98E0" w14:textId="77777777" w:rsidR="004A0712" w:rsidRPr="00E33A01" w:rsidRDefault="004240D8">
      <w:pPr>
        <w:spacing w:after="160" w:line="256" w:lineRule="auto"/>
        <w:ind w:left="360" w:firstLine="360"/>
        <w:jc w:val="both"/>
        <w:rPr>
          <w:rFonts w:ascii="Times New Roman" w:eastAsia="Times New Roman" w:hAnsi="Times New Roman" w:cs="Times New Roman"/>
          <w:b/>
        </w:rPr>
      </w:pPr>
      <w:commentRangeStart w:id="8"/>
      <w:r w:rsidRPr="00E33A01">
        <w:rPr>
          <w:rFonts w:ascii="Times New Roman" w:eastAsia="Times New Roman" w:hAnsi="Times New Roman" w:cs="Times New Roman"/>
          <w:b/>
        </w:rPr>
        <w:t>Este capítulo vem a apresentar os principais assuntos deste projeto de pesquisa sendo eles: processo de negócio, modelagem de processo de negócio, processos de negócio das chefias dos departamentos da UFS. Ao final mostra alguns trabalhos relacionados ao problema do trabalho descrito.</w:t>
      </w:r>
      <w:commentRangeEnd w:id="8"/>
      <w:r w:rsidRPr="00E33A01">
        <w:commentReference w:id="8"/>
      </w:r>
    </w:p>
    <w:p w14:paraId="7D1BA053" w14:textId="77777777" w:rsidR="004A0712" w:rsidRPr="00E33A01" w:rsidRDefault="004A0712">
      <w:pPr>
        <w:spacing w:after="160" w:line="256" w:lineRule="auto"/>
        <w:ind w:left="360"/>
        <w:jc w:val="both"/>
        <w:rPr>
          <w:rFonts w:ascii="Times New Roman" w:eastAsia="Times New Roman" w:hAnsi="Times New Roman" w:cs="Times New Roman"/>
          <w:b/>
        </w:rPr>
      </w:pPr>
    </w:p>
    <w:p w14:paraId="380858FB" w14:textId="15D6F0BB" w:rsidR="004A0712" w:rsidRPr="00E33A01" w:rsidRDefault="004240D8" w:rsidP="00F70D9A">
      <w:pPr>
        <w:spacing w:after="160" w:line="256" w:lineRule="auto"/>
        <w:jc w:val="both"/>
        <w:rPr>
          <w:rFonts w:ascii="Times New Roman" w:eastAsia="Times New Roman" w:hAnsi="Times New Roman" w:cs="Times New Roman"/>
          <w:b/>
        </w:rPr>
      </w:pPr>
      <w:r w:rsidRPr="00E33A01">
        <w:rPr>
          <w:rFonts w:ascii="Times New Roman" w:eastAsia="Times New Roman" w:hAnsi="Times New Roman" w:cs="Times New Roman"/>
          <w:b/>
          <w:sz w:val="28"/>
          <w:szCs w:val="28"/>
        </w:rPr>
        <w:t>2.1.</w:t>
      </w:r>
      <w:r w:rsidRPr="00E33A01">
        <w:rPr>
          <w:rFonts w:ascii="Times New Roman" w:eastAsia="Times New Roman" w:hAnsi="Times New Roman" w:cs="Times New Roman"/>
          <w:sz w:val="14"/>
          <w:szCs w:val="14"/>
        </w:rPr>
        <w:t xml:space="preserve"> </w:t>
      </w:r>
      <w:r w:rsidRPr="00E33A01">
        <w:rPr>
          <w:rFonts w:ascii="Times New Roman" w:eastAsia="Times New Roman" w:hAnsi="Times New Roman" w:cs="Times New Roman"/>
          <w:b/>
          <w:sz w:val="28"/>
          <w:szCs w:val="28"/>
        </w:rPr>
        <w:t xml:space="preserve"> PROCESSO DE NEGÓCIO</w:t>
      </w:r>
      <w:r w:rsidRPr="00E33A01">
        <w:rPr>
          <w:rFonts w:ascii="Times New Roman" w:eastAsia="Times New Roman" w:hAnsi="Times New Roman" w:cs="Times New Roman"/>
          <w:b/>
        </w:rPr>
        <w:t xml:space="preserve"> </w:t>
      </w:r>
    </w:p>
    <w:p w14:paraId="1EDDD039" w14:textId="76BD74EB" w:rsidR="004D4C37" w:rsidRPr="006C70F2" w:rsidRDefault="004240D8" w:rsidP="004D4C37">
      <w:pPr>
        <w:pStyle w:val="PargrafodaLista"/>
        <w:ind w:left="0" w:firstLine="444"/>
        <w:jc w:val="both"/>
        <w:rPr>
          <w:rFonts w:ascii="Times New Roman" w:hAnsi="Times New Roman" w:cs="Times New Roman"/>
        </w:rPr>
      </w:pPr>
      <w:r w:rsidRPr="00E33A01">
        <w:rPr>
          <w:rFonts w:ascii="Times New Roman" w:hAnsi="Times New Roman" w:cs="Times New Roman"/>
          <w:b/>
          <w:sz w:val="16"/>
          <w:szCs w:val="16"/>
        </w:rPr>
        <w:t xml:space="preserve">      </w:t>
      </w:r>
      <w:commentRangeStart w:id="9"/>
      <w:r w:rsidR="004D4C37" w:rsidRPr="006C70F2">
        <w:rPr>
          <w:rFonts w:ascii="Times New Roman" w:hAnsi="Times New Roman" w:cs="Times New Roman"/>
        </w:rPr>
        <w:t>Esta seção vem mostrar que alguns problemas Processuais das empresas e apresentar de forma simples e eficaz um modelo de padronização de organização que pode ser usado em organizações afim de facilitar as ações e funções dentro das empresas. No caso deste trabalho usaremos a técnica de modelagem de processo de negócio (BPM).</w:t>
      </w:r>
      <w:commentRangeEnd w:id="9"/>
      <w:r w:rsidR="004D4C37" w:rsidRPr="006C70F2">
        <w:rPr>
          <w:rStyle w:val="Refdecomentrio"/>
          <w:rFonts w:ascii="Times New Roman" w:hAnsi="Times New Roman" w:cs="Times New Roman"/>
          <w:sz w:val="24"/>
          <w:szCs w:val="24"/>
        </w:rPr>
        <w:commentReference w:id="9"/>
      </w:r>
    </w:p>
    <w:p w14:paraId="3E89DA8C" w14:textId="77777777" w:rsidR="004D4C37" w:rsidRPr="006C70F2" w:rsidRDefault="004D4C37" w:rsidP="004D4C37">
      <w:pPr>
        <w:ind w:firstLine="444"/>
        <w:jc w:val="both"/>
        <w:rPr>
          <w:rFonts w:ascii="Times New Roman" w:hAnsi="Times New Roman" w:cs="Times New Roman"/>
          <w:sz w:val="24"/>
          <w:szCs w:val="24"/>
        </w:rPr>
      </w:pPr>
      <w:r w:rsidRPr="006C70F2">
        <w:rPr>
          <w:rFonts w:ascii="Times New Roman" w:hAnsi="Times New Roman" w:cs="Times New Roman"/>
          <w:sz w:val="24"/>
          <w:szCs w:val="24"/>
        </w:rPr>
        <w:t>Nas organizações a presente era da globalização traz uma alta competitividade entre as empresas que buscam ter um crescimento e o lucro. Eles precisam ter capacidade de oferecer produtos e serviços inovadores para atender todas as necessidades dos clientes, mas as vezes não existe uma boa organização, ou se existe, as vezes precisam melhora-la ainda mais para atingirem suas metas no mercado de trabalho.</w:t>
      </w:r>
    </w:p>
    <w:p w14:paraId="4991FD68" w14:textId="77777777" w:rsidR="004D4C37" w:rsidRPr="006C70F2" w:rsidRDefault="004D4C37" w:rsidP="004D4C37">
      <w:pPr>
        <w:ind w:firstLine="444"/>
        <w:jc w:val="both"/>
        <w:rPr>
          <w:rFonts w:ascii="Times New Roman" w:hAnsi="Times New Roman" w:cs="Times New Roman"/>
          <w:sz w:val="24"/>
          <w:szCs w:val="24"/>
        </w:rPr>
      </w:pPr>
      <w:r w:rsidRPr="006C70F2">
        <w:rPr>
          <w:rFonts w:ascii="Times New Roman" w:hAnsi="Times New Roman" w:cs="Times New Roman"/>
          <w:sz w:val="24"/>
          <w:szCs w:val="24"/>
        </w:rPr>
        <w:t>Por isso as empresas para continuarem crescendo e ficarem em um bom status, de empresa grande, conhecida, que seus funcionários trabalhem de uma maneira melhor e seus clientes sejam atendidos de uma forma diferenciada. Poderiam ter o interesse de criar uma forma de padronização em suas atitudes e funções para melhorar e facilitar os processos de negócio dentro das suas empresas.</w:t>
      </w:r>
    </w:p>
    <w:p w14:paraId="00B362BD" w14:textId="77777777" w:rsidR="004D4C37" w:rsidRPr="006C70F2" w:rsidRDefault="004D4C37" w:rsidP="004D4C37">
      <w:pPr>
        <w:ind w:firstLine="444"/>
        <w:jc w:val="both"/>
        <w:rPr>
          <w:rFonts w:ascii="Times New Roman" w:hAnsi="Times New Roman" w:cs="Times New Roman"/>
          <w:sz w:val="24"/>
          <w:szCs w:val="24"/>
        </w:rPr>
      </w:pPr>
      <w:r w:rsidRPr="006C70F2">
        <w:rPr>
          <w:rFonts w:ascii="Times New Roman" w:hAnsi="Times New Roman" w:cs="Times New Roman"/>
          <w:sz w:val="24"/>
          <w:szCs w:val="24"/>
        </w:rPr>
        <w:t>Muito se fala sobre processo de negócio nas organizações, mas pouco se entende como funciona, um erro comum dos administradores dessas empresas e utilizar os processos em uma parte das empresas e esquecer todo o resto.</w:t>
      </w:r>
    </w:p>
    <w:p w14:paraId="7CDFABF9" w14:textId="77777777" w:rsidR="004D4C37" w:rsidRPr="006C70F2" w:rsidRDefault="004D4C37" w:rsidP="004D4C37">
      <w:pPr>
        <w:ind w:firstLine="444"/>
        <w:jc w:val="both"/>
        <w:rPr>
          <w:rFonts w:ascii="Times New Roman" w:hAnsi="Times New Roman" w:cs="Times New Roman"/>
          <w:sz w:val="24"/>
          <w:szCs w:val="24"/>
        </w:rPr>
      </w:pPr>
      <w:r w:rsidRPr="006C70F2">
        <w:rPr>
          <w:rFonts w:ascii="Times New Roman" w:hAnsi="Times New Roman" w:cs="Times New Roman"/>
          <w:sz w:val="24"/>
          <w:szCs w:val="24"/>
        </w:rPr>
        <w:t xml:space="preserve">Toda e qualquer organização tem seu negócio executado diariamente por seus processos de negócio. No entanto, nem sempre esses processos estão explícitos ou são conhecidos pela organização. O conhecimento dos processos de negócio é importante para uma organização, pois é através deles que se pode planejar e intensificar se as tarefas estão corretas, determinar prioridades e analisar procedimentos a fim de evitar perda de tempo, repetição de tarefas, desmotivação e queda de produtividade. </w:t>
      </w:r>
      <w:commentRangeStart w:id="10"/>
      <w:commentRangeStart w:id="11"/>
      <w:r w:rsidRPr="006C70F2">
        <w:rPr>
          <w:rFonts w:ascii="Times New Roman" w:hAnsi="Times New Roman" w:cs="Times New Roman"/>
          <w:sz w:val="24"/>
          <w:szCs w:val="24"/>
        </w:rPr>
        <w:t>(BORGES, 2015, P. 6).</w:t>
      </w:r>
      <w:commentRangeEnd w:id="10"/>
      <w:r w:rsidRPr="006C70F2">
        <w:rPr>
          <w:rStyle w:val="Refdecomentrio"/>
          <w:rFonts w:ascii="Times New Roman" w:hAnsi="Times New Roman" w:cs="Times New Roman"/>
          <w:sz w:val="24"/>
          <w:szCs w:val="24"/>
        </w:rPr>
        <w:commentReference w:id="10"/>
      </w:r>
      <w:commentRangeEnd w:id="11"/>
      <w:r w:rsidRPr="006C70F2">
        <w:rPr>
          <w:rStyle w:val="Refdecomentrio"/>
          <w:rFonts w:ascii="Times New Roman" w:hAnsi="Times New Roman" w:cs="Times New Roman"/>
          <w:sz w:val="24"/>
          <w:szCs w:val="24"/>
        </w:rPr>
        <w:commentReference w:id="11"/>
      </w:r>
    </w:p>
    <w:p w14:paraId="3335859E" w14:textId="7A5C293B" w:rsidR="004D4C37" w:rsidRPr="006C70F2" w:rsidRDefault="004D4C37" w:rsidP="004D4C37">
      <w:pPr>
        <w:ind w:firstLine="708"/>
        <w:jc w:val="both"/>
        <w:rPr>
          <w:rFonts w:ascii="Times New Roman" w:hAnsi="Times New Roman" w:cs="Times New Roman"/>
          <w:sz w:val="24"/>
          <w:szCs w:val="24"/>
        </w:rPr>
      </w:pPr>
      <w:r w:rsidRPr="006C70F2">
        <w:rPr>
          <w:rFonts w:ascii="Times New Roman" w:hAnsi="Times New Roman" w:cs="Times New Roman"/>
          <w:sz w:val="24"/>
          <w:szCs w:val="24"/>
        </w:rPr>
        <w:t xml:space="preserve">Dentre os vários problemas existentes nas empresas um exemplo de problemas de processos que podemos utilizar são as micro e pequenas empresas. </w:t>
      </w:r>
    </w:p>
    <w:p w14:paraId="2753E068" w14:textId="77777777" w:rsidR="004D4C37" w:rsidRPr="006C70F2" w:rsidRDefault="004D4C37" w:rsidP="004D4C37">
      <w:pPr>
        <w:ind w:firstLine="708"/>
        <w:jc w:val="both"/>
        <w:rPr>
          <w:rFonts w:ascii="Times New Roman" w:hAnsi="Times New Roman" w:cs="Times New Roman"/>
          <w:sz w:val="24"/>
          <w:szCs w:val="24"/>
        </w:rPr>
      </w:pPr>
      <w:r w:rsidRPr="0033560A">
        <w:rPr>
          <w:rFonts w:ascii="Times New Roman" w:hAnsi="Times New Roman" w:cs="Times New Roman"/>
          <w:sz w:val="24"/>
          <w:szCs w:val="24"/>
        </w:rPr>
        <w:t>Tipicamente, este tipo de empresa sofre problemas similares a qualquer tipo de empresa, p.ex., no que se refere à qualidade de seus produtos. Porém, no geral, micro e pequenas empresas (MPEs) normalmente enfrentam estes problemas ao extremo devido à informalidade de seus processos e à falta de recursos. Estas características podem prejudicar as MPEs no que se refere à sua qualidade, produtividade e competitividade, ou até mesmo à sua sobrevivência no mercado. Em particular, MPEs têm geralmente um processo de software informal e, consequentemente, dependente principalmente da competência das pessoas envolvidas.</w:t>
      </w:r>
      <w:r w:rsidRPr="006C70F2">
        <w:rPr>
          <w:rFonts w:ascii="Times New Roman" w:hAnsi="Times New Roman" w:cs="Times New Roman"/>
          <w:sz w:val="24"/>
          <w:szCs w:val="24"/>
        </w:rPr>
        <w:t xml:space="preserve"> </w:t>
      </w:r>
      <w:commentRangeStart w:id="12"/>
      <w:commentRangeStart w:id="13"/>
      <w:r w:rsidRPr="006C70F2">
        <w:rPr>
          <w:rFonts w:ascii="Times New Roman" w:hAnsi="Times New Roman" w:cs="Times New Roman"/>
          <w:sz w:val="24"/>
          <w:szCs w:val="24"/>
        </w:rPr>
        <w:t>(THIRY; WANGENHEIM; ZOUCAS; PICKLER, 2006, P.189)</w:t>
      </w:r>
      <w:commentRangeEnd w:id="12"/>
      <w:r w:rsidRPr="006C70F2">
        <w:rPr>
          <w:rStyle w:val="Refdecomentrio"/>
          <w:rFonts w:ascii="Times New Roman" w:hAnsi="Times New Roman" w:cs="Times New Roman"/>
          <w:sz w:val="24"/>
          <w:szCs w:val="24"/>
        </w:rPr>
        <w:commentReference w:id="12"/>
      </w:r>
      <w:commentRangeEnd w:id="13"/>
      <w:r w:rsidRPr="006C70F2">
        <w:rPr>
          <w:rStyle w:val="Refdecomentrio"/>
          <w:rFonts w:ascii="Times New Roman" w:hAnsi="Times New Roman" w:cs="Times New Roman"/>
          <w:sz w:val="24"/>
          <w:szCs w:val="24"/>
        </w:rPr>
        <w:commentReference w:id="13"/>
      </w:r>
    </w:p>
    <w:p w14:paraId="57D4BFBC" w14:textId="77777777" w:rsidR="004D4C37" w:rsidRPr="006C70F2" w:rsidRDefault="004D4C37" w:rsidP="004D4C37">
      <w:pPr>
        <w:ind w:firstLine="720"/>
        <w:jc w:val="both"/>
        <w:rPr>
          <w:rFonts w:ascii="Times New Roman" w:hAnsi="Times New Roman" w:cs="Times New Roman"/>
          <w:sz w:val="24"/>
          <w:szCs w:val="24"/>
        </w:rPr>
      </w:pPr>
      <w:r w:rsidRPr="006C70F2">
        <w:rPr>
          <w:rFonts w:ascii="Times New Roman" w:hAnsi="Times New Roman" w:cs="Times New Roman"/>
          <w:sz w:val="24"/>
          <w:szCs w:val="24"/>
        </w:rPr>
        <w:lastRenderedPageBreak/>
        <w:t xml:space="preserve">As dificuldades sobre os processos organizacionais são grandes e diversas, os processos tem que está bem documentado, ter claro as fronteiras (inícios e fim) e seu objetivos. Entre as organizações tem havido uma tendência por estruturar a gestão em torno de processos, ao invés da tradicional estrutura funcional. </w:t>
      </w:r>
      <w:r w:rsidRPr="0033560A">
        <w:rPr>
          <w:rFonts w:ascii="Times New Roman" w:hAnsi="Times New Roman" w:cs="Times New Roman"/>
          <w:sz w:val="24"/>
          <w:szCs w:val="24"/>
        </w:rPr>
        <w:t xml:space="preserve">Essa gradativa mudança tem ocorrido pelos seguintes motivos: aumento na frequência da encomenda dos produtos/serviços ofertados, necessidade de rápida transferência de informação e tomada de decisão; necessidade de se adaptar a mudanças na demanda e aumento da concorrência internacional </w:t>
      </w:r>
      <w:commentRangeStart w:id="14"/>
      <w:commentRangeStart w:id="15"/>
      <w:r w:rsidRPr="0033560A">
        <w:rPr>
          <w:rFonts w:ascii="Times New Roman" w:hAnsi="Times New Roman" w:cs="Times New Roman"/>
          <w:sz w:val="24"/>
          <w:szCs w:val="24"/>
        </w:rPr>
        <w:t>(SEETHAMRAJU; MARJANOVIC, 2009</w:t>
      </w:r>
      <w:commentRangeStart w:id="16"/>
      <w:commentRangeStart w:id="17"/>
      <w:r w:rsidRPr="0033560A">
        <w:rPr>
          <w:rFonts w:ascii="Times New Roman" w:hAnsi="Times New Roman" w:cs="Times New Roman"/>
          <w:sz w:val="24"/>
          <w:szCs w:val="24"/>
        </w:rPr>
        <w:t>).(</w:t>
      </w:r>
      <w:commentRangeEnd w:id="14"/>
      <w:r w:rsidRPr="0033560A">
        <w:rPr>
          <w:rStyle w:val="Refdecomentrio"/>
          <w:rFonts w:ascii="Times New Roman" w:hAnsi="Times New Roman" w:cs="Times New Roman"/>
          <w:sz w:val="24"/>
          <w:szCs w:val="24"/>
        </w:rPr>
        <w:commentReference w:id="14"/>
      </w:r>
      <w:commentRangeEnd w:id="15"/>
      <w:r w:rsidRPr="0033560A">
        <w:rPr>
          <w:rStyle w:val="Refdecomentrio"/>
          <w:rFonts w:ascii="Times New Roman" w:hAnsi="Times New Roman" w:cs="Times New Roman"/>
          <w:sz w:val="24"/>
          <w:szCs w:val="24"/>
        </w:rPr>
        <w:commentReference w:id="15"/>
      </w:r>
      <w:r w:rsidRPr="0033560A">
        <w:rPr>
          <w:rFonts w:ascii="Times New Roman" w:hAnsi="Times New Roman" w:cs="Times New Roman"/>
          <w:sz w:val="24"/>
          <w:szCs w:val="24"/>
        </w:rPr>
        <w:t>MÜCKENBERGER; TOGASHI; PÁDUA; MIURA, 2012, p. 2).</w:t>
      </w:r>
      <w:commentRangeEnd w:id="16"/>
      <w:r w:rsidRPr="0033560A">
        <w:rPr>
          <w:rStyle w:val="Refdecomentrio"/>
          <w:rFonts w:ascii="Times New Roman" w:hAnsi="Times New Roman" w:cs="Times New Roman"/>
          <w:sz w:val="24"/>
          <w:szCs w:val="24"/>
        </w:rPr>
        <w:commentReference w:id="16"/>
      </w:r>
      <w:commentRangeEnd w:id="17"/>
      <w:r w:rsidRPr="0033560A">
        <w:rPr>
          <w:rStyle w:val="Refdecomentrio"/>
          <w:rFonts w:ascii="Times New Roman" w:hAnsi="Times New Roman" w:cs="Times New Roman"/>
          <w:sz w:val="24"/>
          <w:szCs w:val="24"/>
        </w:rPr>
        <w:commentReference w:id="17"/>
      </w:r>
    </w:p>
    <w:p w14:paraId="17CC73DA" w14:textId="77777777" w:rsidR="004D4C37" w:rsidRPr="006C70F2" w:rsidRDefault="004D4C37" w:rsidP="004D4C37">
      <w:pPr>
        <w:ind w:firstLine="720"/>
        <w:jc w:val="both"/>
        <w:rPr>
          <w:rFonts w:ascii="Times New Roman" w:hAnsi="Times New Roman" w:cs="Times New Roman"/>
          <w:sz w:val="24"/>
          <w:szCs w:val="24"/>
        </w:rPr>
      </w:pPr>
      <w:commentRangeStart w:id="18"/>
      <w:r w:rsidRPr="0033560A">
        <w:rPr>
          <w:rFonts w:ascii="Times New Roman" w:hAnsi="Times New Roman" w:cs="Times New Roman"/>
          <w:sz w:val="24"/>
          <w:szCs w:val="24"/>
        </w:rPr>
        <w:t>Quando uma organização tem vários processos por departamento e eles não se comunicam entre se, podem gerar falhas na produção final dos produtos/serviços. A definição de um único processo padrão corporativo de forma que a organização identifique os problemas existente e que os departamentos envolvidos tenham um maior entendimento de todos o processo em se. Outro problema que atinge uma organização é a falta de capacidade de resolver um problema, talvez essa seja a principal adversidade das empresas, característica essa que se revela quando determinado objetivo não é alcançado. Ao contrário da empresa encontrar novas formas de solucionar o problema ela aceita o fato que não é capaz de resolvê-lo, sendo comuns frase como “caro demais”, “já tentei, mas não deu certo”. Uma alternativa para contornar esta situação é adotar novas ações ao invés de justificar, exigindo uma análise dos problemas e novas formas de contorná-las, afinal a justificativa pode ser aceita, mas a falta de atitude não.</w:t>
      </w:r>
      <w:commentRangeEnd w:id="18"/>
      <w:r w:rsidRPr="0033560A">
        <w:rPr>
          <w:rStyle w:val="Refdecomentrio"/>
          <w:rFonts w:ascii="Times New Roman" w:hAnsi="Times New Roman" w:cs="Times New Roman"/>
          <w:sz w:val="24"/>
          <w:szCs w:val="24"/>
        </w:rPr>
        <w:commentReference w:id="18"/>
      </w:r>
    </w:p>
    <w:p w14:paraId="198542E5" w14:textId="77777777" w:rsidR="004D4C37" w:rsidRPr="006C70F2" w:rsidRDefault="004D4C37" w:rsidP="004D4C37">
      <w:pPr>
        <w:ind w:firstLine="720"/>
        <w:jc w:val="both"/>
        <w:rPr>
          <w:rFonts w:ascii="Times New Roman" w:hAnsi="Times New Roman" w:cs="Times New Roman"/>
          <w:sz w:val="24"/>
          <w:szCs w:val="24"/>
        </w:rPr>
      </w:pPr>
      <w:r w:rsidRPr="006C70F2">
        <w:rPr>
          <w:rFonts w:ascii="Times New Roman" w:hAnsi="Times New Roman" w:cs="Times New Roman"/>
          <w:sz w:val="24"/>
          <w:szCs w:val="24"/>
        </w:rPr>
        <w:t xml:space="preserve">Citando alguns dos problemas que pode acontecer em um processo organizacional, essas empresas vão atrás de meios de organizar seus processos de forma que possa ter um clareza de todos os envolvidos, um meio que é utilizado é o modelo BPM. </w:t>
      </w:r>
      <w:r w:rsidRPr="006C70F2">
        <w:rPr>
          <w:rFonts w:ascii="Times New Roman" w:hAnsi="Times New Roman" w:cs="Times New Roman"/>
          <w:sz w:val="24"/>
          <w:szCs w:val="24"/>
          <w:shd w:val="clear" w:color="auto" w:fill="FFFFFF"/>
        </w:rPr>
        <w:t>Weske</w:t>
      </w:r>
      <w:commentRangeStart w:id="19"/>
      <w:commentRangeStart w:id="20"/>
      <w:r w:rsidRPr="009C334B">
        <w:rPr>
          <w:rFonts w:ascii="Times New Roman" w:hAnsi="Times New Roman" w:cs="Times New Roman"/>
          <w:sz w:val="24"/>
          <w:szCs w:val="24"/>
        </w:rPr>
        <w:t xml:space="preserve"> </w:t>
      </w:r>
      <w:r w:rsidRPr="0033560A">
        <w:rPr>
          <w:rFonts w:ascii="Times New Roman" w:hAnsi="Times New Roman" w:cs="Times New Roman"/>
          <w:sz w:val="24"/>
          <w:szCs w:val="24"/>
        </w:rPr>
        <w:t>(2007, p. 7) define BPM, modelagem de processos de negócio, como sendo: “um conjunto de modelos de atividade e restrições de execução entre eles. Uma instância de processo de negócios representa um caso concreto nos negócios operacionais de uma empresa, consistindo em instâncias de atividade. Cada modelo de processo de negócios atua como um modelo para um conjunto de instâncias do processo de negócios, e cada modelo de atividade atua como um modelo para um conjunto de instâncias de atividade.”.</w:t>
      </w:r>
      <w:commentRangeEnd w:id="19"/>
      <w:r w:rsidRPr="0033560A">
        <w:rPr>
          <w:rStyle w:val="Refdecomentrio"/>
          <w:rFonts w:ascii="Times New Roman" w:hAnsi="Times New Roman" w:cs="Times New Roman"/>
          <w:sz w:val="24"/>
          <w:szCs w:val="24"/>
        </w:rPr>
        <w:commentReference w:id="19"/>
      </w:r>
      <w:r w:rsidRPr="0033560A">
        <w:rPr>
          <w:rFonts w:ascii="Times New Roman" w:hAnsi="Times New Roman" w:cs="Times New Roman"/>
          <w:sz w:val="24"/>
          <w:szCs w:val="24"/>
        </w:rPr>
        <w:t xml:space="preserve"> </w:t>
      </w:r>
      <w:commentRangeEnd w:id="20"/>
      <w:r w:rsidRPr="0033560A">
        <w:rPr>
          <w:rStyle w:val="Refdecomentrio"/>
          <w:rFonts w:ascii="Times New Roman" w:hAnsi="Times New Roman" w:cs="Times New Roman"/>
          <w:sz w:val="24"/>
          <w:szCs w:val="24"/>
        </w:rPr>
        <w:commentReference w:id="20"/>
      </w:r>
      <w:commentRangeStart w:id="21"/>
      <w:r w:rsidRPr="0033560A">
        <w:rPr>
          <w:rFonts w:ascii="Times New Roman" w:hAnsi="Times New Roman" w:cs="Times New Roman"/>
          <w:sz w:val="24"/>
          <w:szCs w:val="24"/>
        </w:rPr>
        <w:t>O Modelamento de processos de negócios BPM, tem por objetivo não só gerenciar os processos para agregar valor à organização, como também a melhoria contínua dos processos, principalmente através de seu redesenho e análise. (Pereira, 2013, p.43)</w:t>
      </w:r>
      <w:commentRangeEnd w:id="21"/>
      <w:r w:rsidRPr="0033560A">
        <w:rPr>
          <w:rStyle w:val="Refdecomentrio"/>
          <w:rFonts w:ascii="Times New Roman" w:hAnsi="Times New Roman" w:cs="Times New Roman"/>
          <w:sz w:val="24"/>
          <w:szCs w:val="24"/>
        </w:rPr>
        <w:commentReference w:id="21"/>
      </w:r>
      <w:r w:rsidRPr="006C70F2">
        <w:rPr>
          <w:rFonts w:ascii="Times New Roman" w:hAnsi="Times New Roman" w:cs="Times New Roman"/>
          <w:sz w:val="24"/>
          <w:szCs w:val="24"/>
        </w:rPr>
        <w:t>.  É claro que este assunto será mais adiante, detalhado.</w:t>
      </w:r>
    </w:p>
    <w:p w14:paraId="286416B9" w14:textId="77777777" w:rsidR="004D4C37" w:rsidRPr="006C70F2" w:rsidRDefault="004D4C37" w:rsidP="004D4C37">
      <w:pPr>
        <w:ind w:firstLine="708"/>
        <w:jc w:val="both"/>
        <w:rPr>
          <w:rFonts w:ascii="Times New Roman" w:hAnsi="Times New Roman" w:cs="Times New Roman"/>
          <w:sz w:val="24"/>
          <w:szCs w:val="24"/>
        </w:rPr>
      </w:pPr>
      <w:r w:rsidRPr="006C70F2">
        <w:rPr>
          <w:rFonts w:ascii="Times New Roman" w:hAnsi="Times New Roman" w:cs="Times New Roman"/>
          <w:sz w:val="24"/>
          <w:szCs w:val="24"/>
        </w:rPr>
        <w:t>Começaremos então a detalhar a modelagem de processo de negócio.</w:t>
      </w:r>
    </w:p>
    <w:p w14:paraId="43A4A64C" w14:textId="61A2C1ED" w:rsidR="001C236D" w:rsidRDefault="004D4C37" w:rsidP="004D4C37">
      <w:pPr>
        <w:ind w:firstLine="708"/>
        <w:jc w:val="both"/>
        <w:rPr>
          <w:rFonts w:ascii="Times New Roman" w:hAnsi="Times New Roman" w:cs="Times New Roman"/>
          <w:sz w:val="24"/>
          <w:szCs w:val="24"/>
        </w:rPr>
      </w:pPr>
      <w:r w:rsidRPr="006C70F2">
        <w:rPr>
          <w:rFonts w:ascii="Times New Roman" w:hAnsi="Times New Roman" w:cs="Times New Roman"/>
          <w:sz w:val="24"/>
          <w:szCs w:val="24"/>
        </w:rPr>
        <w:t>Existem várias definições de processo de negócio de acordo com algumas literaturas:</w:t>
      </w:r>
    </w:p>
    <w:p w14:paraId="3BF688F3" w14:textId="77777777" w:rsidR="00885A00" w:rsidRPr="006C70F2" w:rsidRDefault="00885A00" w:rsidP="004D4C37">
      <w:pPr>
        <w:ind w:firstLine="708"/>
        <w:jc w:val="both"/>
        <w:rPr>
          <w:rFonts w:ascii="Times New Roman" w:hAnsi="Times New Roman" w:cs="Times New Roman"/>
          <w:sz w:val="24"/>
          <w:szCs w:val="24"/>
        </w:rPr>
      </w:pPr>
    </w:p>
    <w:p w14:paraId="7E3B8709" w14:textId="77777777" w:rsidR="004D4C37" w:rsidRPr="006C70F2" w:rsidRDefault="004D4C37" w:rsidP="004D4C37">
      <w:pPr>
        <w:spacing w:after="160" w:line="259" w:lineRule="auto"/>
        <w:ind w:firstLine="696"/>
        <w:jc w:val="both"/>
        <w:rPr>
          <w:rFonts w:ascii="Times New Roman" w:hAnsi="Times New Roman" w:cs="Times New Roman"/>
          <w:sz w:val="24"/>
          <w:szCs w:val="24"/>
        </w:rPr>
      </w:pPr>
      <w:r w:rsidRPr="006C70F2">
        <w:rPr>
          <w:rFonts w:ascii="Times New Roman" w:hAnsi="Times New Roman" w:cs="Times New Roman"/>
          <w:sz w:val="24"/>
          <w:szCs w:val="24"/>
        </w:rPr>
        <w:t xml:space="preserve">“Um processo de negócio é uma coleção de atividades relacionadas, executadas por um ou mais participantes, que têm por objetivo produzir um produto ou serviço para um cliente e agregar valor para a organização.”, </w:t>
      </w:r>
      <w:commentRangeStart w:id="22"/>
      <w:r w:rsidRPr="006C70F2">
        <w:rPr>
          <w:rFonts w:ascii="Times New Roman" w:hAnsi="Times New Roman" w:cs="Times New Roman"/>
          <w:sz w:val="24"/>
          <w:szCs w:val="24"/>
        </w:rPr>
        <w:t>(BORGES, 2015, p. 6).</w:t>
      </w:r>
      <w:commentRangeEnd w:id="22"/>
      <w:r w:rsidRPr="006C70F2">
        <w:rPr>
          <w:rStyle w:val="Refdecomentrio"/>
          <w:rFonts w:ascii="Times New Roman" w:hAnsi="Times New Roman" w:cs="Times New Roman"/>
          <w:sz w:val="24"/>
          <w:szCs w:val="24"/>
        </w:rPr>
        <w:commentReference w:id="22"/>
      </w:r>
    </w:p>
    <w:p w14:paraId="4CB85E07" w14:textId="77777777" w:rsidR="004D4C37" w:rsidRPr="006C70F2" w:rsidRDefault="004D4C37" w:rsidP="004D4C37">
      <w:pPr>
        <w:spacing w:after="160" w:line="259" w:lineRule="auto"/>
        <w:ind w:firstLine="696"/>
        <w:jc w:val="both"/>
        <w:rPr>
          <w:rFonts w:ascii="Times New Roman" w:hAnsi="Times New Roman" w:cs="Times New Roman"/>
          <w:sz w:val="24"/>
          <w:szCs w:val="24"/>
        </w:rPr>
      </w:pPr>
      <w:r w:rsidRPr="006C70F2">
        <w:rPr>
          <w:rFonts w:ascii="Times New Roman" w:hAnsi="Times New Roman" w:cs="Times New Roman"/>
          <w:sz w:val="24"/>
          <w:szCs w:val="24"/>
        </w:rPr>
        <w:t xml:space="preserve">“No contexto de BPM, um "processo de negócio" é um trabalho que entrega valor para os clientes ou apoia/gerencia outros processos. Esse trabalho pode ser ponta a ponta, interfuncional e até mesmo interorganizacional.”, </w:t>
      </w:r>
      <w:commentRangeStart w:id="23"/>
      <w:r w:rsidRPr="006C70F2">
        <w:rPr>
          <w:rFonts w:ascii="Times New Roman" w:hAnsi="Times New Roman" w:cs="Times New Roman"/>
          <w:sz w:val="24"/>
          <w:szCs w:val="24"/>
        </w:rPr>
        <w:fldChar w:fldCharType="begin" w:fldLock="1"/>
      </w:r>
      <w:r w:rsidRPr="006C70F2">
        <w:rPr>
          <w:rFonts w:ascii="Times New Roman" w:hAnsi="Times New Roman" w:cs="Times New Roman"/>
          <w:sz w:val="24"/>
          <w:szCs w:val="24"/>
        </w:rPr>
        <w:instrText>ADDIN CSL_CITATION {"citationItems":[{"id":"ITEM-1","itemData":{"ISBN":"9783540773405","author":[{"dropping-particle":"","family":"Brasil","given":"2013 Association of Business Process Management Professionals","non-dropping-particle":"","parse-names":false,"suffix":""}],"id":"ITEM-1","issued":{"date-parts":[["2013"]]},"title":"BPM CBOK","type":"article-journal"},"uris":["http://www.mendeley.com/documents/?uuid=93abb1ce-3f1a-445f-a342-4bfe08646b6d"]}],"mendeley":{"formattedCitation":"(Brasil, 2013)","manualFormatting":"(BRASIL, 2013, p. 35)","plainTextFormattedCitation":"(Brasil, 2013)","previouslyFormattedCitation":"(Brasil, 2013)"},"properties":{"noteIndex":0},"schema":"https://github.com/citation-style-language/schema/raw/master/csl-citation.json"}</w:instrText>
      </w:r>
      <w:r w:rsidRPr="006C70F2">
        <w:rPr>
          <w:rFonts w:ascii="Times New Roman" w:hAnsi="Times New Roman" w:cs="Times New Roman"/>
          <w:sz w:val="24"/>
          <w:szCs w:val="24"/>
        </w:rPr>
        <w:fldChar w:fldCharType="separate"/>
      </w:r>
      <w:r w:rsidRPr="006C70F2">
        <w:rPr>
          <w:rFonts w:ascii="Times New Roman" w:hAnsi="Times New Roman" w:cs="Times New Roman"/>
          <w:noProof/>
          <w:sz w:val="24"/>
          <w:szCs w:val="24"/>
        </w:rPr>
        <w:t>(BRASIL, 2013, p. 35)</w:t>
      </w:r>
      <w:r w:rsidRPr="006C70F2">
        <w:rPr>
          <w:rFonts w:ascii="Times New Roman" w:hAnsi="Times New Roman" w:cs="Times New Roman"/>
          <w:sz w:val="24"/>
          <w:szCs w:val="24"/>
        </w:rPr>
        <w:fldChar w:fldCharType="end"/>
      </w:r>
      <w:r w:rsidRPr="006C70F2">
        <w:rPr>
          <w:rFonts w:ascii="Times New Roman" w:hAnsi="Times New Roman" w:cs="Times New Roman"/>
          <w:sz w:val="24"/>
          <w:szCs w:val="24"/>
        </w:rPr>
        <w:t>.</w:t>
      </w:r>
      <w:commentRangeEnd w:id="23"/>
      <w:r w:rsidRPr="006C70F2">
        <w:rPr>
          <w:rStyle w:val="Refdecomentrio"/>
          <w:rFonts w:ascii="Times New Roman" w:hAnsi="Times New Roman" w:cs="Times New Roman"/>
          <w:sz w:val="24"/>
          <w:szCs w:val="24"/>
        </w:rPr>
        <w:commentReference w:id="23"/>
      </w:r>
    </w:p>
    <w:p w14:paraId="57FC12D3" w14:textId="77777777" w:rsidR="004D4C37" w:rsidRPr="006C70F2" w:rsidRDefault="004D4C37" w:rsidP="004D4C37">
      <w:pPr>
        <w:spacing w:after="160" w:line="259" w:lineRule="auto"/>
        <w:ind w:left="227" w:right="227" w:firstLine="697"/>
        <w:jc w:val="both"/>
        <w:rPr>
          <w:rFonts w:ascii="Times New Roman" w:hAnsi="Times New Roman" w:cs="Times New Roman"/>
          <w:sz w:val="24"/>
          <w:szCs w:val="24"/>
        </w:rPr>
      </w:pPr>
      <w:commentRangeStart w:id="24"/>
      <w:r w:rsidRPr="006C70F2">
        <w:rPr>
          <w:rFonts w:ascii="Times New Roman" w:hAnsi="Times New Roman" w:cs="Times New Roman"/>
          <w:sz w:val="24"/>
          <w:szCs w:val="24"/>
        </w:rPr>
        <w:t>Segundo Weske (2007, p.16)</w:t>
      </w:r>
      <w:commentRangeEnd w:id="24"/>
      <w:r w:rsidRPr="006C70F2">
        <w:rPr>
          <w:rStyle w:val="Refdecomentrio"/>
          <w:rFonts w:ascii="Times New Roman" w:hAnsi="Times New Roman" w:cs="Times New Roman"/>
          <w:sz w:val="24"/>
          <w:szCs w:val="24"/>
        </w:rPr>
        <w:commentReference w:id="24"/>
      </w:r>
    </w:p>
    <w:p w14:paraId="7C6B1226" w14:textId="77777777" w:rsidR="004D4C37" w:rsidRPr="006C70F2" w:rsidRDefault="004D4C37" w:rsidP="004D4C37">
      <w:pPr>
        <w:spacing w:after="160" w:line="259" w:lineRule="auto"/>
        <w:ind w:left="227" w:right="227" w:firstLine="697"/>
        <w:jc w:val="both"/>
        <w:rPr>
          <w:rFonts w:ascii="Times New Roman" w:hAnsi="Times New Roman" w:cs="Times New Roman"/>
          <w:sz w:val="24"/>
          <w:szCs w:val="24"/>
        </w:rPr>
      </w:pPr>
    </w:p>
    <w:p w14:paraId="0F9034D8" w14:textId="3A64C18E" w:rsidR="004D4C37" w:rsidRPr="00866254" w:rsidRDefault="004D4C37" w:rsidP="00866254">
      <w:pPr>
        <w:spacing w:after="160"/>
        <w:ind w:left="2268" w:firstLine="697"/>
        <w:jc w:val="both"/>
        <w:rPr>
          <w:rFonts w:ascii="Times New Roman" w:hAnsi="Times New Roman" w:cs="Times New Roman"/>
          <w:sz w:val="24"/>
          <w:szCs w:val="24"/>
        </w:rPr>
      </w:pPr>
      <w:r w:rsidRPr="006C70F2">
        <w:rPr>
          <w:rFonts w:ascii="Times New Roman" w:hAnsi="Times New Roman" w:cs="Times New Roman"/>
          <w:sz w:val="24"/>
          <w:szCs w:val="24"/>
        </w:rPr>
        <w:lastRenderedPageBreak/>
        <w:t xml:space="preserve"> Um processo de negócios consiste em um conjunto de atividades que são executadas em coordenação em um ambiente organizacional e técnico. Essas atividades realizam conjuntamente uma meta de negócios. Cada processo de negócios é executado por uma única organização, mas pode interagir com processos de negócios realizados por outras organizações. </w:t>
      </w:r>
    </w:p>
    <w:p w14:paraId="70A62EE5" w14:textId="77777777" w:rsidR="003277E6" w:rsidRPr="009115FF" w:rsidRDefault="003277E6" w:rsidP="009115FF"/>
    <w:p w14:paraId="2A4800BC" w14:textId="46623F06" w:rsidR="004D4C37" w:rsidRDefault="004D4C37" w:rsidP="004D4C37">
      <w:pPr>
        <w:spacing w:after="160" w:line="259" w:lineRule="auto"/>
        <w:ind w:left="12" w:firstLine="696"/>
        <w:jc w:val="both"/>
        <w:rPr>
          <w:rFonts w:ascii="Times New Roman" w:hAnsi="Times New Roman" w:cs="Times New Roman"/>
          <w:sz w:val="24"/>
          <w:szCs w:val="24"/>
        </w:rPr>
      </w:pPr>
      <w:commentRangeStart w:id="25"/>
      <w:r w:rsidRPr="006C70F2">
        <w:rPr>
          <w:rFonts w:ascii="Times New Roman" w:hAnsi="Times New Roman" w:cs="Times New Roman"/>
          <w:sz w:val="24"/>
          <w:szCs w:val="24"/>
        </w:rPr>
        <w:t>Entendemos que o processo de negócio é um trabalho feito em passo a passo a fim de organizar, padronizar, facilitar, e melhorar os processos de uma organização que deve ser conhecido por todos da organização, ou estudado a ponto de que esteja bem claro para uma melhor aplicação dos procedimentos de maneira mais eficaz, de forma que as tarefas sejam especificadas e mapeadas para que tudo fique mais fácil, rápido estimulando a produtividade e melhorias dentro e fora das organizações.</w:t>
      </w:r>
    </w:p>
    <w:p w14:paraId="7459317A" w14:textId="6F0D0D82" w:rsidR="00866254" w:rsidRDefault="00866254" w:rsidP="004D4C37">
      <w:pPr>
        <w:spacing w:after="160" w:line="259" w:lineRule="auto"/>
        <w:ind w:left="12" w:firstLine="696"/>
        <w:jc w:val="both"/>
        <w:rPr>
          <w:rFonts w:ascii="Times New Roman" w:hAnsi="Times New Roman" w:cs="Times New Roman"/>
          <w:sz w:val="24"/>
          <w:szCs w:val="24"/>
        </w:rPr>
      </w:pPr>
      <w:commentRangeStart w:id="26"/>
      <w:r>
        <w:rPr>
          <w:rFonts w:ascii="Times New Roman" w:hAnsi="Times New Roman" w:cs="Times New Roman"/>
          <w:sz w:val="24"/>
          <w:szCs w:val="24"/>
        </w:rPr>
        <w:t>Segundo Baldam (</w:t>
      </w:r>
      <w:r w:rsidR="00872AC2">
        <w:rPr>
          <w:rFonts w:ascii="Times New Roman" w:hAnsi="Times New Roman" w:cs="Times New Roman"/>
          <w:sz w:val="24"/>
          <w:szCs w:val="24"/>
        </w:rPr>
        <w:t>2014</w:t>
      </w:r>
      <w:r>
        <w:rPr>
          <w:rFonts w:ascii="Times New Roman" w:hAnsi="Times New Roman" w:cs="Times New Roman"/>
          <w:sz w:val="24"/>
          <w:szCs w:val="24"/>
        </w:rPr>
        <w:t>, p. 34) e</w:t>
      </w:r>
      <w:r w:rsidRPr="00866254">
        <w:rPr>
          <w:rFonts w:ascii="Times New Roman" w:hAnsi="Times New Roman" w:cs="Times New Roman"/>
          <w:sz w:val="24"/>
          <w:szCs w:val="24"/>
        </w:rPr>
        <w:t xml:space="preserve">ntre os benefícios da utilização do BPM, podemos citar: </w:t>
      </w:r>
    </w:p>
    <w:p w14:paraId="1E6E0C66" w14:textId="49215ABB"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Eliminação/redução</w:t>
      </w:r>
      <w:r w:rsidR="00B90CFF" w:rsidRPr="00B90CFF">
        <w:rPr>
          <w:rFonts w:ascii="Times New Roman" w:hAnsi="Times New Roman" w:cs="Times New Roman"/>
        </w:rPr>
        <w:t xml:space="preserve"> </w:t>
      </w:r>
      <w:r w:rsidRPr="00B90CFF">
        <w:rPr>
          <w:rFonts w:ascii="Times New Roman" w:hAnsi="Times New Roman" w:cs="Times New Roman"/>
        </w:rPr>
        <w:t>de</w:t>
      </w:r>
      <w:r w:rsidR="00B90CFF" w:rsidRPr="00B90CFF">
        <w:rPr>
          <w:rFonts w:ascii="Times New Roman" w:hAnsi="Times New Roman" w:cs="Times New Roman"/>
        </w:rPr>
        <w:t xml:space="preserve"> </w:t>
      </w:r>
      <w:r w:rsidRPr="00B90CFF">
        <w:rPr>
          <w:rFonts w:ascii="Times New Roman" w:hAnsi="Times New Roman" w:cs="Times New Roman"/>
        </w:rPr>
        <w:t>tarefas</w:t>
      </w:r>
      <w:r w:rsidR="00B90CFF" w:rsidRPr="00B90CFF">
        <w:rPr>
          <w:rFonts w:ascii="Times New Roman" w:hAnsi="Times New Roman" w:cs="Times New Roman"/>
        </w:rPr>
        <w:t xml:space="preserve"> </w:t>
      </w:r>
      <w:r w:rsidRPr="00B90CFF">
        <w:rPr>
          <w:rFonts w:ascii="Times New Roman" w:hAnsi="Times New Roman" w:cs="Times New Roman"/>
        </w:rPr>
        <w:t>manuais.</w:t>
      </w:r>
    </w:p>
    <w:p w14:paraId="39D41FF9" w14:textId="1AB4C36A"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Eliminação</w:t>
      </w:r>
      <w:r w:rsidR="00B90CFF" w:rsidRPr="00B90CFF">
        <w:rPr>
          <w:rFonts w:ascii="Times New Roman" w:hAnsi="Times New Roman" w:cs="Times New Roman"/>
        </w:rPr>
        <w:t xml:space="preserve"> </w:t>
      </w:r>
      <w:r w:rsidRPr="00B90CFF">
        <w:rPr>
          <w:rFonts w:ascii="Times New Roman" w:hAnsi="Times New Roman" w:cs="Times New Roman"/>
        </w:rPr>
        <w:t>de</w:t>
      </w:r>
      <w:r w:rsidR="00B90CFF" w:rsidRPr="00B90CFF">
        <w:rPr>
          <w:rFonts w:ascii="Times New Roman" w:hAnsi="Times New Roman" w:cs="Times New Roman"/>
        </w:rPr>
        <w:t xml:space="preserve"> </w:t>
      </w:r>
      <w:r w:rsidRPr="00B90CFF">
        <w:rPr>
          <w:rFonts w:ascii="Times New Roman" w:hAnsi="Times New Roman" w:cs="Times New Roman"/>
        </w:rPr>
        <w:t>esforços</w:t>
      </w:r>
      <w:r w:rsidR="00B90CFF" w:rsidRPr="00B90CFF">
        <w:rPr>
          <w:rFonts w:ascii="Times New Roman" w:hAnsi="Times New Roman" w:cs="Times New Roman"/>
        </w:rPr>
        <w:t xml:space="preserve"> </w:t>
      </w:r>
      <w:r w:rsidRPr="00B90CFF">
        <w:rPr>
          <w:rFonts w:ascii="Times New Roman" w:hAnsi="Times New Roman" w:cs="Times New Roman"/>
        </w:rPr>
        <w:t>em</w:t>
      </w:r>
      <w:r w:rsidR="00B90CFF" w:rsidRPr="00B90CFF">
        <w:rPr>
          <w:rFonts w:ascii="Times New Roman" w:hAnsi="Times New Roman" w:cs="Times New Roman"/>
        </w:rPr>
        <w:t xml:space="preserve"> </w:t>
      </w:r>
      <w:r w:rsidRPr="00B90CFF">
        <w:rPr>
          <w:rFonts w:ascii="Times New Roman" w:hAnsi="Times New Roman" w:cs="Times New Roman"/>
        </w:rPr>
        <w:t>duplicidade.</w:t>
      </w:r>
    </w:p>
    <w:p w14:paraId="01BF2B1A" w14:textId="77777777"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Redução</w:t>
      </w:r>
      <w:r w:rsidR="00B90CFF" w:rsidRPr="00B90CFF">
        <w:rPr>
          <w:rFonts w:ascii="Times New Roman" w:hAnsi="Times New Roman" w:cs="Times New Roman"/>
        </w:rPr>
        <w:t xml:space="preserve"> </w:t>
      </w:r>
      <w:r w:rsidRPr="00B90CFF">
        <w:rPr>
          <w:rFonts w:ascii="Times New Roman" w:hAnsi="Times New Roman" w:cs="Times New Roman"/>
        </w:rPr>
        <w:t>do</w:t>
      </w:r>
      <w:r w:rsidR="00B90CFF" w:rsidRPr="00B90CFF">
        <w:rPr>
          <w:rFonts w:ascii="Times New Roman" w:hAnsi="Times New Roman" w:cs="Times New Roman"/>
        </w:rPr>
        <w:t xml:space="preserve"> </w:t>
      </w:r>
      <w:r w:rsidRPr="00B90CFF">
        <w:rPr>
          <w:rFonts w:ascii="Times New Roman" w:hAnsi="Times New Roman" w:cs="Times New Roman"/>
        </w:rPr>
        <w:t>lead</w:t>
      </w:r>
      <w:r w:rsidR="00B90CFF" w:rsidRPr="00B90CFF">
        <w:rPr>
          <w:rFonts w:ascii="Times New Roman" w:hAnsi="Times New Roman" w:cs="Times New Roman"/>
        </w:rPr>
        <w:t xml:space="preserve"> </w:t>
      </w:r>
      <w:r w:rsidRPr="00B90CFF">
        <w:rPr>
          <w:rFonts w:ascii="Times New Roman" w:hAnsi="Times New Roman" w:cs="Times New Roman"/>
        </w:rPr>
        <w:t>time dos processos.</w:t>
      </w:r>
    </w:p>
    <w:p w14:paraId="152C7DD6" w14:textId="056DD2AF"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Redução</w:t>
      </w:r>
      <w:r w:rsidR="00B90CFF" w:rsidRPr="00B90CFF">
        <w:rPr>
          <w:rFonts w:ascii="Times New Roman" w:hAnsi="Times New Roman" w:cs="Times New Roman"/>
        </w:rPr>
        <w:t xml:space="preserve"> </w:t>
      </w:r>
      <w:r w:rsidRPr="00B90CFF">
        <w:rPr>
          <w:rFonts w:ascii="Times New Roman" w:hAnsi="Times New Roman" w:cs="Times New Roman"/>
        </w:rPr>
        <w:t>de</w:t>
      </w:r>
      <w:r w:rsidR="00B90CFF" w:rsidRPr="00B90CFF">
        <w:rPr>
          <w:rFonts w:ascii="Times New Roman" w:hAnsi="Times New Roman" w:cs="Times New Roman"/>
        </w:rPr>
        <w:t xml:space="preserve"> </w:t>
      </w:r>
      <w:r w:rsidRPr="00B90CFF">
        <w:rPr>
          <w:rFonts w:ascii="Times New Roman" w:hAnsi="Times New Roman" w:cs="Times New Roman"/>
        </w:rPr>
        <w:t>custos.</w:t>
      </w:r>
    </w:p>
    <w:p w14:paraId="1DDAE708" w14:textId="36A675B4"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Melhoria</w:t>
      </w:r>
      <w:r w:rsidR="00B90CFF" w:rsidRPr="00B90CFF">
        <w:rPr>
          <w:rFonts w:ascii="Times New Roman" w:hAnsi="Times New Roman" w:cs="Times New Roman"/>
        </w:rPr>
        <w:t xml:space="preserve"> </w:t>
      </w:r>
      <w:r w:rsidRPr="00B90CFF">
        <w:rPr>
          <w:rFonts w:ascii="Times New Roman" w:hAnsi="Times New Roman" w:cs="Times New Roman"/>
        </w:rPr>
        <w:t>de</w:t>
      </w:r>
      <w:r w:rsidR="00B90CFF" w:rsidRPr="00B90CFF">
        <w:rPr>
          <w:rFonts w:ascii="Times New Roman" w:hAnsi="Times New Roman" w:cs="Times New Roman"/>
        </w:rPr>
        <w:t xml:space="preserve"> </w:t>
      </w:r>
      <w:r w:rsidRPr="00B90CFF">
        <w:rPr>
          <w:rFonts w:ascii="Times New Roman" w:hAnsi="Times New Roman" w:cs="Times New Roman"/>
        </w:rPr>
        <w:t>serviço</w:t>
      </w:r>
      <w:r w:rsidR="00B90CFF" w:rsidRPr="00B90CFF">
        <w:rPr>
          <w:rFonts w:ascii="Times New Roman" w:hAnsi="Times New Roman" w:cs="Times New Roman"/>
        </w:rPr>
        <w:t xml:space="preserve"> </w:t>
      </w:r>
      <w:r w:rsidRPr="00B90CFF">
        <w:rPr>
          <w:rFonts w:ascii="Times New Roman" w:hAnsi="Times New Roman" w:cs="Times New Roman"/>
        </w:rPr>
        <w:t>ao</w:t>
      </w:r>
      <w:r w:rsidR="00B90CFF" w:rsidRPr="00B90CFF">
        <w:rPr>
          <w:rFonts w:ascii="Times New Roman" w:hAnsi="Times New Roman" w:cs="Times New Roman"/>
        </w:rPr>
        <w:t xml:space="preserve"> </w:t>
      </w:r>
      <w:r w:rsidRPr="00B90CFF">
        <w:rPr>
          <w:rFonts w:ascii="Times New Roman" w:hAnsi="Times New Roman" w:cs="Times New Roman"/>
        </w:rPr>
        <w:t>cliente.</w:t>
      </w:r>
    </w:p>
    <w:p w14:paraId="6BEE4A8D" w14:textId="77777777"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proofErr w:type="spellStart"/>
      <w:r w:rsidRPr="00B90CFF">
        <w:rPr>
          <w:rFonts w:ascii="Times New Roman" w:hAnsi="Times New Roman" w:cs="Times New Roman"/>
        </w:rPr>
        <w:t>Gerenciabilidade</w:t>
      </w:r>
      <w:proofErr w:type="spellEnd"/>
      <w:r w:rsidR="00B90CFF" w:rsidRPr="00B90CFF">
        <w:rPr>
          <w:rFonts w:ascii="Times New Roman" w:hAnsi="Times New Roman" w:cs="Times New Roman"/>
        </w:rPr>
        <w:t xml:space="preserve"> </w:t>
      </w:r>
      <w:r w:rsidRPr="00B90CFF">
        <w:rPr>
          <w:rFonts w:ascii="Times New Roman" w:hAnsi="Times New Roman" w:cs="Times New Roman"/>
        </w:rPr>
        <w:t>das</w:t>
      </w:r>
      <w:r w:rsidR="00B90CFF" w:rsidRPr="00B90CFF">
        <w:rPr>
          <w:rFonts w:ascii="Times New Roman" w:hAnsi="Times New Roman" w:cs="Times New Roman"/>
        </w:rPr>
        <w:t xml:space="preserve"> </w:t>
      </w:r>
      <w:r w:rsidRPr="00B90CFF">
        <w:rPr>
          <w:rFonts w:ascii="Times New Roman" w:hAnsi="Times New Roman" w:cs="Times New Roman"/>
        </w:rPr>
        <w:t>atividades.</w:t>
      </w:r>
    </w:p>
    <w:p w14:paraId="64FC9818" w14:textId="00E90F0F" w:rsidR="00B90CFF"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Integração</w:t>
      </w:r>
      <w:r w:rsidR="00B90CFF" w:rsidRPr="00B90CFF">
        <w:rPr>
          <w:rFonts w:ascii="Times New Roman" w:hAnsi="Times New Roman" w:cs="Times New Roman"/>
        </w:rPr>
        <w:t xml:space="preserve"> </w:t>
      </w:r>
      <w:r w:rsidRPr="00B90CFF">
        <w:rPr>
          <w:rFonts w:ascii="Times New Roman" w:hAnsi="Times New Roman" w:cs="Times New Roman"/>
        </w:rPr>
        <w:t>de</w:t>
      </w:r>
      <w:r w:rsidR="00B90CFF" w:rsidRPr="00B90CFF">
        <w:rPr>
          <w:rFonts w:ascii="Times New Roman" w:hAnsi="Times New Roman" w:cs="Times New Roman"/>
        </w:rPr>
        <w:t xml:space="preserve"> </w:t>
      </w:r>
      <w:r w:rsidRPr="00B90CFF">
        <w:rPr>
          <w:rFonts w:ascii="Times New Roman" w:hAnsi="Times New Roman" w:cs="Times New Roman"/>
        </w:rPr>
        <w:t>sistemas</w:t>
      </w:r>
      <w:r w:rsidR="00B90CFF" w:rsidRPr="00B90CFF">
        <w:rPr>
          <w:rFonts w:ascii="Times New Roman" w:hAnsi="Times New Roman" w:cs="Times New Roman"/>
        </w:rPr>
        <w:t xml:space="preserve"> </w:t>
      </w:r>
      <w:r w:rsidRPr="00B90CFF">
        <w:rPr>
          <w:rFonts w:ascii="Times New Roman" w:hAnsi="Times New Roman" w:cs="Times New Roman"/>
        </w:rPr>
        <w:t>desconectados.</w:t>
      </w:r>
    </w:p>
    <w:p w14:paraId="4218AC3C" w14:textId="2085CC57" w:rsidR="00866254" w:rsidRPr="00B90CFF" w:rsidRDefault="00866254" w:rsidP="00B90CFF">
      <w:pPr>
        <w:pStyle w:val="PargrafodaLista"/>
        <w:numPr>
          <w:ilvl w:val="0"/>
          <w:numId w:val="4"/>
        </w:numPr>
        <w:spacing w:after="160" w:line="259" w:lineRule="auto"/>
        <w:jc w:val="both"/>
        <w:rPr>
          <w:rFonts w:ascii="Times New Roman" w:hAnsi="Times New Roman" w:cs="Times New Roman"/>
        </w:rPr>
      </w:pPr>
      <w:r w:rsidRPr="00B90CFF">
        <w:rPr>
          <w:rFonts w:ascii="Times New Roman" w:hAnsi="Times New Roman" w:cs="Times New Roman"/>
        </w:rPr>
        <w:t>Direcionamento</w:t>
      </w:r>
      <w:r w:rsidR="00B90CFF" w:rsidRPr="00B90CFF">
        <w:rPr>
          <w:rFonts w:ascii="Times New Roman" w:hAnsi="Times New Roman" w:cs="Times New Roman"/>
        </w:rPr>
        <w:t xml:space="preserve"> </w:t>
      </w:r>
      <w:r w:rsidRPr="00B90CFF">
        <w:rPr>
          <w:rFonts w:ascii="Times New Roman" w:hAnsi="Times New Roman" w:cs="Times New Roman"/>
        </w:rPr>
        <w:t>automático</w:t>
      </w:r>
      <w:r w:rsidR="00B90CFF" w:rsidRPr="00B90CFF">
        <w:rPr>
          <w:rFonts w:ascii="Times New Roman" w:hAnsi="Times New Roman" w:cs="Times New Roman"/>
        </w:rPr>
        <w:t xml:space="preserve"> </w:t>
      </w:r>
      <w:r w:rsidRPr="00B90CFF">
        <w:rPr>
          <w:rFonts w:ascii="Times New Roman" w:hAnsi="Times New Roman" w:cs="Times New Roman"/>
        </w:rPr>
        <w:t>de</w:t>
      </w:r>
      <w:r w:rsidR="00B90CFF" w:rsidRPr="00B90CFF">
        <w:rPr>
          <w:rFonts w:ascii="Times New Roman" w:hAnsi="Times New Roman" w:cs="Times New Roman"/>
        </w:rPr>
        <w:t xml:space="preserve"> </w:t>
      </w:r>
      <w:r w:rsidRPr="00B90CFF">
        <w:rPr>
          <w:rFonts w:ascii="Times New Roman" w:hAnsi="Times New Roman" w:cs="Times New Roman"/>
        </w:rPr>
        <w:t>problemas/exceções</w:t>
      </w:r>
      <w:r w:rsidR="00B90CFF" w:rsidRPr="00B90CFF">
        <w:rPr>
          <w:rFonts w:ascii="Times New Roman" w:hAnsi="Times New Roman" w:cs="Times New Roman"/>
        </w:rPr>
        <w:t xml:space="preserve"> </w:t>
      </w:r>
      <w:r w:rsidRPr="00B90CFF">
        <w:rPr>
          <w:rFonts w:ascii="Times New Roman" w:hAnsi="Times New Roman" w:cs="Times New Roman"/>
        </w:rPr>
        <w:t>para</w:t>
      </w:r>
      <w:r w:rsidR="00B90CFF" w:rsidRPr="00B90CFF">
        <w:rPr>
          <w:rFonts w:ascii="Times New Roman" w:hAnsi="Times New Roman" w:cs="Times New Roman"/>
        </w:rPr>
        <w:t xml:space="preserve"> </w:t>
      </w:r>
      <w:r w:rsidRPr="00B90CFF">
        <w:rPr>
          <w:rFonts w:ascii="Times New Roman" w:hAnsi="Times New Roman" w:cs="Times New Roman"/>
        </w:rPr>
        <w:t>os</w:t>
      </w:r>
      <w:r w:rsidR="00217717">
        <w:rPr>
          <w:rFonts w:ascii="Times New Roman" w:hAnsi="Times New Roman" w:cs="Times New Roman"/>
        </w:rPr>
        <w:t xml:space="preserve"> </w:t>
      </w:r>
      <w:r w:rsidRPr="00B90CFF">
        <w:rPr>
          <w:rFonts w:ascii="Times New Roman" w:hAnsi="Times New Roman" w:cs="Times New Roman"/>
        </w:rPr>
        <w:t>gerentes/responsáveis</w:t>
      </w:r>
      <w:r w:rsidR="00B90CFF" w:rsidRPr="00B90CFF">
        <w:rPr>
          <w:rFonts w:ascii="Times New Roman" w:hAnsi="Times New Roman" w:cs="Times New Roman"/>
        </w:rPr>
        <w:t xml:space="preserve"> </w:t>
      </w:r>
      <w:r w:rsidRPr="00B90CFF">
        <w:rPr>
          <w:rFonts w:ascii="Times New Roman" w:hAnsi="Times New Roman" w:cs="Times New Roman"/>
        </w:rPr>
        <w:t>pelos</w:t>
      </w:r>
      <w:r w:rsidR="00B90CFF" w:rsidRPr="00B90CFF">
        <w:rPr>
          <w:rFonts w:ascii="Times New Roman" w:hAnsi="Times New Roman" w:cs="Times New Roman"/>
        </w:rPr>
        <w:t xml:space="preserve"> </w:t>
      </w:r>
      <w:r w:rsidRPr="00B90CFF">
        <w:rPr>
          <w:rFonts w:ascii="Times New Roman" w:hAnsi="Times New Roman" w:cs="Times New Roman"/>
        </w:rPr>
        <w:t>processos.</w:t>
      </w:r>
      <w:commentRangeEnd w:id="26"/>
      <w:r w:rsidR="00872AC2">
        <w:rPr>
          <w:rStyle w:val="Refdecomentrio"/>
          <w:rFonts w:eastAsia="Arial"/>
        </w:rPr>
        <w:commentReference w:id="26"/>
      </w:r>
    </w:p>
    <w:p w14:paraId="275103F7" w14:textId="77777777" w:rsidR="004D4C37" w:rsidRPr="006C70F2" w:rsidRDefault="004D4C37" w:rsidP="004D4C37">
      <w:pPr>
        <w:spacing w:after="160" w:line="259" w:lineRule="auto"/>
        <w:ind w:left="12" w:firstLine="432"/>
        <w:jc w:val="both"/>
        <w:rPr>
          <w:rFonts w:ascii="Times New Roman" w:hAnsi="Times New Roman" w:cs="Times New Roman"/>
          <w:sz w:val="24"/>
          <w:szCs w:val="24"/>
        </w:rPr>
      </w:pPr>
      <w:r w:rsidRPr="006C70F2">
        <w:rPr>
          <w:rFonts w:ascii="Times New Roman" w:hAnsi="Times New Roman" w:cs="Times New Roman"/>
          <w:sz w:val="24"/>
          <w:szCs w:val="24"/>
        </w:rPr>
        <w:t>Logo, é justo dizer que o sucesso ou fracasso de uma empresa ou organização depende de como, e se, está organizada.</w:t>
      </w:r>
      <w:commentRangeEnd w:id="25"/>
      <w:r w:rsidRPr="006C70F2">
        <w:rPr>
          <w:rStyle w:val="Refdecomentrio"/>
          <w:rFonts w:ascii="Times New Roman" w:hAnsi="Times New Roman" w:cs="Times New Roman"/>
          <w:sz w:val="24"/>
          <w:szCs w:val="24"/>
        </w:rPr>
        <w:commentReference w:id="25"/>
      </w:r>
    </w:p>
    <w:p w14:paraId="6A11E223" w14:textId="77777777" w:rsidR="004D4C37" w:rsidRPr="006C70F2" w:rsidRDefault="004D4C37" w:rsidP="004D4C37">
      <w:pPr>
        <w:spacing w:after="160" w:line="259" w:lineRule="auto"/>
        <w:ind w:firstLine="444"/>
        <w:jc w:val="both"/>
        <w:rPr>
          <w:rFonts w:ascii="Times New Roman" w:hAnsi="Times New Roman" w:cs="Times New Roman"/>
          <w:sz w:val="24"/>
          <w:szCs w:val="24"/>
        </w:rPr>
      </w:pPr>
      <w:r w:rsidRPr="006C70F2">
        <w:rPr>
          <w:rFonts w:ascii="Times New Roman" w:hAnsi="Times New Roman" w:cs="Times New Roman"/>
          <w:sz w:val="24"/>
          <w:szCs w:val="24"/>
        </w:rPr>
        <w:t>Os processos de negócios apresentam três tipos de classificações: o processo primário, o processo de suporte e o processo de gerenciamento. No caso deste trabalho vamos utilizar o processo primário.</w:t>
      </w:r>
    </w:p>
    <w:p w14:paraId="4B1D3686" w14:textId="77777777" w:rsidR="004D4C37" w:rsidRPr="006C70F2" w:rsidRDefault="004D4C37" w:rsidP="004D4C37">
      <w:pPr>
        <w:spacing w:after="160" w:line="259" w:lineRule="auto"/>
        <w:ind w:left="12" w:firstLine="696"/>
        <w:jc w:val="both"/>
        <w:rPr>
          <w:rFonts w:ascii="Times New Roman" w:hAnsi="Times New Roman" w:cs="Times New Roman"/>
          <w:sz w:val="24"/>
          <w:szCs w:val="24"/>
        </w:rPr>
      </w:pPr>
      <w:r w:rsidRPr="006C70F2">
        <w:rPr>
          <w:rFonts w:ascii="Times New Roman" w:hAnsi="Times New Roman" w:cs="Times New Roman"/>
          <w:sz w:val="24"/>
          <w:szCs w:val="24"/>
        </w:rPr>
        <w:t xml:space="preserve">O processo primário conforme </w:t>
      </w:r>
      <w:commentRangeStart w:id="27"/>
      <w:r w:rsidRPr="006C70F2">
        <w:rPr>
          <w:rFonts w:ascii="Times New Roman" w:hAnsi="Times New Roman" w:cs="Times New Roman"/>
          <w:sz w:val="24"/>
          <w:szCs w:val="24"/>
        </w:rPr>
        <w:t>Brasil (2013, p. 36)</w:t>
      </w:r>
      <w:commentRangeEnd w:id="27"/>
      <w:r w:rsidRPr="006C70F2">
        <w:rPr>
          <w:rStyle w:val="Refdecomentrio"/>
          <w:rFonts w:ascii="Times New Roman" w:hAnsi="Times New Roman" w:cs="Times New Roman"/>
          <w:sz w:val="24"/>
          <w:szCs w:val="24"/>
        </w:rPr>
        <w:commentReference w:id="27"/>
      </w:r>
    </w:p>
    <w:p w14:paraId="3AC19C67" w14:textId="77777777" w:rsidR="004D4C37" w:rsidRPr="006C70F2" w:rsidRDefault="004D4C37" w:rsidP="004D4C37">
      <w:pPr>
        <w:spacing w:after="160" w:line="259" w:lineRule="auto"/>
        <w:ind w:left="12" w:firstLine="696"/>
        <w:jc w:val="both"/>
        <w:rPr>
          <w:rFonts w:ascii="Times New Roman" w:hAnsi="Times New Roman" w:cs="Times New Roman"/>
          <w:sz w:val="24"/>
          <w:szCs w:val="24"/>
        </w:rPr>
      </w:pPr>
    </w:p>
    <w:p w14:paraId="309A0093" w14:textId="77777777" w:rsidR="004D4C37" w:rsidRPr="006C70F2" w:rsidRDefault="004D4C37" w:rsidP="004D4C37">
      <w:pPr>
        <w:spacing w:after="160"/>
        <w:ind w:left="2268" w:firstLine="697"/>
        <w:jc w:val="both"/>
        <w:rPr>
          <w:rFonts w:ascii="Times New Roman" w:hAnsi="Times New Roman" w:cs="Times New Roman"/>
          <w:sz w:val="24"/>
          <w:szCs w:val="24"/>
        </w:rPr>
      </w:pPr>
      <w:r w:rsidRPr="006C70F2">
        <w:rPr>
          <w:rFonts w:ascii="Times New Roman" w:hAnsi="Times New Roman" w:cs="Times New Roman"/>
          <w:sz w:val="24"/>
          <w:szCs w:val="24"/>
        </w:rPr>
        <w:t xml:space="preserve"> </w:t>
      </w:r>
      <w:r w:rsidRPr="006C70F2">
        <w:rPr>
          <w:rFonts w:ascii="Times New Roman" w:hAnsi="Times New Roman" w:cs="Times New Roman"/>
        </w:rPr>
        <w:t>É um processo tipicamente interfuncional ponta a ponta (e até interorganizacional ponta a ponta) que agrega valor diretamente para o cliente. Processos primários são frequentemente referenciados como processos essenciais ou finalísticos, pois representam as atividades essenciais que uma organização executa para cumprir sua missão. Esses processos constroem a percepção de valor pelo cliente por estarem diretamente relacionados à experiência de consumo do produto ou serviço.</w:t>
      </w:r>
    </w:p>
    <w:p w14:paraId="1F14C31F" w14:textId="01FC9957" w:rsidR="004D4C37" w:rsidRDefault="004D4C37" w:rsidP="004D4C37">
      <w:pPr>
        <w:spacing w:after="160" w:line="259" w:lineRule="auto"/>
        <w:ind w:left="12" w:firstLine="696"/>
        <w:jc w:val="both"/>
        <w:rPr>
          <w:rFonts w:ascii="Times New Roman" w:hAnsi="Times New Roman" w:cs="Times New Roman"/>
          <w:sz w:val="24"/>
          <w:szCs w:val="24"/>
        </w:rPr>
      </w:pPr>
      <w:commentRangeStart w:id="28"/>
      <w:r w:rsidRPr="006C70F2">
        <w:rPr>
          <w:rFonts w:ascii="Times New Roman" w:hAnsi="Times New Roman" w:cs="Times New Roman"/>
          <w:sz w:val="24"/>
          <w:szCs w:val="24"/>
        </w:rPr>
        <w:t>Em capítulos posteriores este trabalho modelará os processos das chefias dos departamentos das UFS em forma de processo primário com a técnica AS-IS. Utilizando a modelagem BPM e a ferramenta BPMN para facilitar os trabalhos.</w:t>
      </w:r>
      <w:commentRangeEnd w:id="28"/>
      <w:r w:rsidRPr="006C70F2">
        <w:rPr>
          <w:rStyle w:val="Refdecomentrio"/>
          <w:rFonts w:ascii="Times New Roman" w:hAnsi="Times New Roman" w:cs="Times New Roman"/>
          <w:sz w:val="24"/>
          <w:szCs w:val="24"/>
        </w:rPr>
        <w:commentReference w:id="28"/>
      </w:r>
    </w:p>
    <w:p w14:paraId="5293512E" w14:textId="3B1B8EF2" w:rsidR="00014A45" w:rsidRPr="00383298" w:rsidRDefault="00014A45" w:rsidP="004D4C37">
      <w:pPr>
        <w:spacing w:after="160" w:line="259" w:lineRule="auto"/>
        <w:ind w:left="12" w:firstLine="696"/>
        <w:jc w:val="both"/>
        <w:rPr>
          <w:rFonts w:ascii="Times New Roman" w:hAnsi="Times New Roman" w:cs="Times New Roman"/>
          <w:color w:val="FF0000"/>
          <w:sz w:val="28"/>
          <w:szCs w:val="28"/>
        </w:rPr>
      </w:pPr>
      <w:r w:rsidRPr="00383298">
        <w:rPr>
          <w:rFonts w:ascii="Times New Roman" w:hAnsi="Times New Roman" w:cs="Times New Roman"/>
          <w:color w:val="FF0000"/>
          <w:sz w:val="28"/>
          <w:szCs w:val="28"/>
        </w:rPr>
        <w:lastRenderedPageBreak/>
        <w:t xml:space="preserve">Ciclo de vida do </w:t>
      </w:r>
      <w:proofErr w:type="spellStart"/>
      <w:r w:rsidRPr="00383298">
        <w:rPr>
          <w:rFonts w:ascii="Times New Roman" w:hAnsi="Times New Roman" w:cs="Times New Roman"/>
          <w:color w:val="FF0000"/>
          <w:sz w:val="28"/>
          <w:szCs w:val="28"/>
        </w:rPr>
        <w:t>bpm</w:t>
      </w:r>
      <w:proofErr w:type="spellEnd"/>
    </w:p>
    <w:p w14:paraId="2B47A24C" w14:textId="36A18D00" w:rsidR="00CC45D5" w:rsidRPr="003F0C38" w:rsidRDefault="00383298" w:rsidP="004D4C37">
      <w:pPr>
        <w:spacing w:after="160" w:line="259" w:lineRule="auto"/>
        <w:ind w:left="12" w:firstLine="696"/>
        <w:jc w:val="both"/>
        <w:rPr>
          <w:rFonts w:ascii="Times New Roman" w:hAnsi="Times New Roman" w:cs="Times New Roman"/>
          <w:color w:val="FF0000"/>
          <w:sz w:val="32"/>
          <w:szCs w:val="32"/>
        </w:rPr>
      </w:pPr>
      <w:commentRangeStart w:id="29"/>
      <w:r w:rsidRPr="003F0C38">
        <w:rPr>
          <w:rFonts w:ascii="Times New Roman" w:hAnsi="Times New Roman" w:cs="Times New Roman"/>
          <w:color w:val="FF0000"/>
          <w:sz w:val="32"/>
          <w:szCs w:val="32"/>
        </w:rPr>
        <w:t xml:space="preserve">O BPM segundo </w:t>
      </w:r>
      <w:proofErr w:type="spellStart"/>
      <w:r w:rsidRPr="003F0C38">
        <w:rPr>
          <w:color w:val="222222"/>
          <w:sz w:val="24"/>
          <w:szCs w:val="24"/>
          <w:shd w:val="clear" w:color="auto" w:fill="FFFFFF"/>
        </w:rPr>
        <w:t>B</w:t>
      </w:r>
      <w:r w:rsidRPr="003F0C38">
        <w:rPr>
          <w:color w:val="222222"/>
          <w:sz w:val="24"/>
          <w:szCs w:val="24"/>
          <w:shd w:val="clear" w:color="auto" w:fill="FFFFFF"/>
        </w:rPr>
        <w:t>raghetto</w:t>
      </w:r>
      <w:proofErr w:type="spellEnd"/>
      <w:r w:rsidRPr="003F0C38">
        <w:rPr>
          <w:color w:val="222222"/>
          <w:sz w:val="24"/>
          <w:szCs w:val="24"/>
          <w:shd w:val="clear" w:color="auto" w:fill="FFFFFF"/>
        </w:rPr>
        <w:t xml:space="preserve"> </w:t>
      </w:r>
      <w:r w:rsidRPr="003F0C38">
        <w:rPr>
          <w:color w:val="222222"/>
          <w:sz w:val="24"/>
          <w:szCs w:val="24"/>
          <w:shd w:val="clear" w:color="auto" w:fill="FFFFFF"/>
        </w:rPr>
        <w:t>(2011, p. 12)</w:t>
      </w:r>
      <w:r w:rsidRPr="003F0C38">
        <w:rPr>
          <w:rFonts w:ascii="Times New Roman" w:hAnsi="Times New Roman" w:cs="Times New Roman"/>
          <w:color w:val="FF0000"/>
          <w:sz w:val="32"/>
          <w:szCs w:val="32"/>
        </w:rPr>
        <w:t xml:space="preserve"> </w:t>
      </w:r>
      <w:r w:rsidR="003F0C38" w:rsidRPr="003F0C38">
        <w:rPr>
          <w:rFonts w:ascii="Times New Roman" w:hAnsi="Times New Roman" w:cs="Times New Roman"/>
          <w:color w:val="FF0000"/>
          <w:sz w:val="32"/>
          <w:szCs w:val="32"/>
        </w:rPr>
        <w:t>“provê</w:t>
      </w:r>
      <w:r w:rsidR="00CC45D5" w:rsidRPr="003F0C38">
        <w:rPr>
          <w:rFonts w:ascii="Times New Roman" w:hAnsi="Times New Roman" w:cs="Times New Roman"/>
          <w:color w:val="FF0000"/>
          <w:sz w:val="32"/>
          <w:szCs w:val="32"/>
        </w:rPr>
        <w:t xml:space="preserve"> uma notação comum para os usuários de negócio envolvidos nas diferentes fases do ciclo de vida de um processo de negócio:</w:t>
      </w:r>
      <w:r w:rsidR="00142F55">
        <w:rPr>
          <w:rFonts w:ascii="Times New Roman" w:hAnsi="Times New Roman" w:cs="Times New Roman"/>
          <w:color w:val="FF0000"/>
          <w:sz w:val="32"/>
          <w:szCs w:val="32"/>
        </w:rPr>
        <w:t xml:space="preserve"> </w:t>
      </w:r>
      <w:r w:rsidR="00142F55" w:rsidRPr="003F0C38">
        <w:rPr>
          <w:rFonts w:ascii="Times New Roman" w:hAnsi="Times New Roman" w:cs="Times New Roman"/>
          <w:color w:val="FF0000"/>
          <w:sz w:val="32"/>
          <w:szCs w:val="32"/>
        </w:rPr>
        <w:t>projeto, implementação</w:t>
      </w:r>
      <w:r w:rsidR="00CC45D5" w:rsidRPr="003F0C38">
        <w:rPr>
          <w:rFonts w:ascii="Times New Roman" w:hAnsi="Times New Roman" w:cs="Times New Roman"/>
          <w:color w:val="FF0000"/>
          <w:sz w:val="32"/>
          <w:szCs w:val="32"/>
        </w:rPr>
        <w:t xml:space="preserve">, gerenciamento, monitoração e </w:t>
      </w:r>
      <w:r w:rsidR="003F0C38" w:rsidRPr="003F0C38">
        <w:rPr>
          <w:rFonts w:ascii="Times New Roman" w:hAnsi="Times New Roman" w:cs="Times New Roman"/>
          <w:color w:val="FF0000"/>
          <w:sz w:val="32"/>
          <w:szCs w:val="32"/>
        </w:rPr>
        <w:t xml:space="preserve">análise. </w:t>
      </w:r>
      <w:r w:rsidR="003F0C38">
        <w:rPr>
          <w:rFonts w:ascii="Times New Roman" w:hAnsi="Times New Roman" w:cs="Times New Roman"/>
          <w:color w:val="FF0000"/>
          <w:sz w:val="32"/>
          <w:szCs w:val="32"/>
        </w:rPr>
        <w:t>“</w:t>
      </w:r>
      <w:commentRangeEnd w:id="29"/>
      <w:r w:rsidR="00142F55">
        <w:rPr>
          <w:rStyle w:val="Refdecomentrio"/>
        </w:rPr>
        <w:commentReference w:id="29"/>
      </w:r>
    </w:p>
    <w:p w14:paraId="68F74D82" w14:textId="77777777" w:rsidR="00CD434B" w:rsidRDefault="00CD434B" w:rsidP="00CD434B">
      <w:pPr>
        <w:keepNext/>
        <w:spacing w:after="160" w:line="259" w:lineRule="auto"/>
        <w:ind w:left="12" w:firstLine="696"/>
        <w:jc w:val="both"/>
      </w:pPr>
      <w:r>
        <w:rPr>
          <w:noProof/>
        </w:rPr>
        <w:drawing>
          <wp:inline distT="0" distB="0" distL="0" distR="0" wp14:anchorId="26CC3EFE" wp14:editId="2B0AD582">
            <wp:extent cx="5733415" cy="366077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660775"/>
                    </a:xfrm>
                    <a:prstGeom prst="rect">
                      <a:avLst/>
                    </a:prstGeom>
                  </pic:spPr>
                </pic:pic>
              </a:graphicData>
            </a:graphic>
          </wp:inline>
        </w:drawing>
      </w:r>
    </w:p>
    <w:p w14:paraId="5612DC76" w14:textId="7FB6DEC8" w:rsidR="00CD434B" w:rsidRDefault="00CD434B" w:rsidP="00CD434B">
      <w:pPr>
        <w:pStyle w:val="Legenda"/>
        <w:jc w:val="center"/>
      </w:pPr>
      <w:r>
        <w:t xml:space="preserve">Figura </w:t>
      </w:r>
      <w:fldSimple w:instr=" SEQ Figura \* ARABIC ">
        <w:r>
          <w:rPr>
            <w:noProof/>
          </w:rPr>
          <w:t>1</w:t>
        </w:r>
      </w:fldSimple>
      <w:r>
        <w:t xml:space="preserve">- silva </w:t>
      </w:r>
      <w:proofErr w:type="gramStart"/>
      <w:r>
        <w:t>2001,p.</w:t>
      </w:r>
      <w:proofErr w:type="gramEnd"/>
      <w:r>
        <w:t xml:space="preserve"> 9</w:t>
      </w:r>
      <w:bookmarkStart w:id="30" w:name="_GoBack"/>
      <w:bookmarkEnd w:id="30"/>
    </w:p>
    <w:p w14:paraId="258D97F8" w14:textId="440BBB91" w:rsidR="00CD434B" w:rsidRDefault="00CD434B" w:rsidP="00CD434B"/>
    <w:p w14:paraId="1127858B" w14:textId="034E1C2D" w:rsidR="00CD434B" w:rsidRPr="00CD434B" w:rsidRDefault="00813A4F" w:rsidP="00CD434B">
      <w:r>
        <w:t xml:space="preserve">Agora o detalhamento de cada estágio segundo </w:t>
      </w:r>
    </w:p>
    <w:p w14:paraId="67E9B675" w14:textId="2585A28A" w:rsidR="00CD434B" w:rsidRDefault="00CD434B" w:rsidP="004D4C37">
      <w:pPr>
        <w:spacing w:after="160" w:line="259" w:lineRule="auto"/>
        <w:ind w:left="12" w:firstLine="696"/>
        <w:jc w:val="both"/>
        <w:rPr>
          <w:rFonts w:ascii="Times New Roman" w:hAnsi="Times New Roman" w:cs="Times New Roman"/>
          <w:color w:val="FF0000"/>
          <w:sz w:val="24"/>
          <w:szCs w:val="24"/>
        </w:rPr>
      </w:pPr>
      <w:r>
        <w:rPr>
          <w:noProof/>
        </w:rPr>
        <w:lastRenderedPageBreak/>
        <w:drawing>
          <wp:inline distT="0" distB="0" distL="0" distR="0" wp14:anchorId="12B95D41" wp14:editId="2E624050">
            <wp:extent cx="5733415" cy="5062220"/>
            <wp:effectExtent l="0" t="0" r="635"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062220"/>
                    </a:xfrm>
                    <a:prstGeom prst="rect">
                      <a:avLst/>
                    </a:prstGeom>
                  </pic:spPr>
                </pic:pic>
              </a:graphicData>
            </a:graphic>
          </wp:inline>
        </w:drawing>
      </w:r>
    </w:p>
    <w:p w14:paraId="7194C1A8" w14:textId="77777777" w:rsidR="005A6233" w:rsidRPr="00014A45" w:rsidRDefault="005A6233" w:rsidP="004D4C37">
      <w:pPr>
        <w:spacing w:after="160" w:line="259" w:lineRule="auto"/>
        <w:ind w:left="12" w:firstLine="696"/>
        <w:jc w:val="both"/>
        <w:rPr>
          <w:rFonts w:ascii="Times New Roman" w:hAnsi="Times New Roman" w:cs="Times New Roman"/>
          <w:color w:val="FF0000"/>
          <w:sz w:val="24"/>
          <w:szCs w:val="24"/>
        </w:rPr>
      </w:pPr>
    </w:p>
    <w:p w14:paraId="7A8E4D2E" w14:textId="3A88677F" w:rsidR="004D4C37" w:rsidRPr="006C70F2" w:rsidRDefault="004D4C37" w:rsidP="004D4C37">
      <w:pPr>
        <w:spacing w:after="160" w:line="259" w:lineRule="auto"/>
        <w:ind w:left="12" w:firstLine="696"/>
        <w:jc w:val="both"/>
        <w:rPr>
          <w:rFonts w:ascii="Times New Roman" w:hAnsi="Times New Roman" w:cs="Times New Roman"/>
          <w:sz w:val="24"/>
          <w:szCs w:val="24"/>
        </w:rPr>
      </w:pPr>
      <w:r w:rsidRPr="006C70F2">
        <w:rPr>
          <w:rFonts w:ascii="Times New Roman" w:hAnsi="Times New Roman" w:cs="Times New Roman"/>
          <w:sz w:val="24"/>
          <w:szCs w:val="24"/>
        </w:rPr>
        <w:t xml:space="preserve">Existe dois tipos de técnicas de </w:t>
      </w:r>
      <w:r w:rsidR="006D1A48" w:rsidRPr="006C70F2">
        <w:rPr>
          <w:rFonts w:ascii="Times New Roman" w:hAnsi="Times New Roman" w:cs="Times New Roman"/>
          <w:sz w:val="24"/>
          <w:szCs w:val="24"/>
        </w:rPr>
        <w:t xml:space="preserve">modelagem </w:t>
      </w:r>
      <w:r w:rsidR="006D1A48">
        <w:rPr>
          <w:rFonts w:ascii="Times New Roman" w:hAnsi="Times New Roman" w:cs="Times New Roman"/>
          <w:sz w:val="24"/>
          <w:szCs w:val="24"/>
        </w:rPr>
        <w:t>que</w:t>
      </w:r>
      <w:r w:rsidR="00F70D9A">
        <w:rPr>
          <w:rFonts w:ascii="Times New Roman" w:hAnsi="Times New Roman" w:cs="Times New Roman"/>
          <w:sz w:val="24"/>
          <w:szCs w:val="24"/>
        </w:rPr>
        <w:t xml:space="preserve"> fazem parte do ciclo de vida do BPM </w:t>
      </w:r>
      <w:r w:rsidRPr="006C70F2">
        <w:rPr>
          <w:rFonts w:ascii="Times New Roman" w:hAnsi="Times New Roman" w:cs="Times New Roman"/>
          <w:sz w:val="24"/>
          <w:szCs w:val="24"/>
        </w:rPr>
        <w:t xml:space="preserve">o modelo AS-IS (Como é o processo atual) e o modelo TO-BE (uma modelagem do processo </w:t>
      </w:r>
      <w:r w:rsidR="006D1A48" w:rsidRPr="006C70F2">
        <w:rPr>
          <w:rFonts w:ascii="Times New Roman" w:hAnsi="Times New Roman" w:cs="Times New Roman"/>
          <w:sz w:val="24"/>
          <w:szCs w:val="24"/>
        </w:rPr>
        <w:t>futuramente)</w:t>
      </w:r>
      <w:r w:rsidRPr="006C70F2">
        <w:rPr>
          <w:rFonts w:ascii="Times New Roman" w:hAnsi="Times New Roman" w:cs="Times New Roman"/>
          <w:sz w:val="24"/>
          <w:szCs w:val="24"/>
        </w:rPr>
        <w:t xml:space="preserve">. Este trabalho vem apresentar a primeira metodologia tendo a necessidade de modelar os processos atuais das chefias departamentais da UFS.  </w:t>
      </w:r>
    </w:p>
    <w:p w14:paraId="4033E482" w14:textId="0C8BDC9B" w:rsidR="004D4C37" w:rsidRDefault="004D4C37" w:rsidP="004D4C37">
      <w:pPr>
        <w:spacing w:after="160" w:line="259" w:lineRule="auto"/>
        <w:ind w:left="12" w:firstLine="696"/>
        <w:jc w:val="both"/>
        <w:rPr>
          <w:rFonts w:ascii="Times New Roman" w:hAnsi="Times New Roman" w:cs="Times New Roman"/>
          <w:sz w:val="24"/>
          <w:szCs w:val="24"/>
        </w:rPr>
      </w:pPr>
      <w:commentRangeStart w:id="31"/>
      <w:r w:rsidRPr="006C70F2">
        <w:rPr>
          <w:rFonts w:ascii="Times New Roman" w:hAnsi="Times New Roman" w:cs="Times New Roman"/>
          <w:sz w:val="24"/>
          <w:szCs w:val="24"/>
        </w:rPr>
        <w:t xml:space="preserve">A metodologia AS-IS tem algumas etapas </w:t>
      </w:r>
      <w:r w:rsidR="003277E6">
        <w:rPr>
          <w:rFonts w:ascii="Times New Roman" w:hAnsi="Times New Roman" w:cs="Times New Roman"/>
          <w:sz w:val="24"/>
          <w:szCs w:val="24"/>
        </w:rPr>
        <w:t xml:space="preserve">para o mapeamento, </w:t>
      </w:r>
      <w:r w:rsidRPr="006C70F2">
        <w:rPr>
          <w:rFonts w:ascii="Times New Roman" w:hAnsi="Times New Roman" w:cs="Times New Roman"/>
          <w:sz w:val="24"/>
          <w:szCs w:val="24"/>
        </w:rPr>
        <w:t xml:space="preserve">onde segundo </w:t>
      </w:r>
      <w:r w:rsidR="003277E6">
        <w:rPr>
          <w:rFonts w:ascii="Times New Roman" w:hAnsi="Times New Roman" w:cs="Times New Roman"/>
          <w:sz w:val="24"/>
          <w:szCs w:val="24"/>
        </w:rPr>
        <w:t>Cavalcanti</w:t>
      </w:r>
      <w:r w:rsidRPr="006C70F2">
        <w:rPr>
          <w:rFonts w:ascii="Times New Roman" w:hAnsi="Times New Roman" w:cs="Times New Roman"/>
          <w:sz w:val="24"/>
          <w:szCs w:val="24"/>
        </w:rPr>
        <w:t xml:space="preserve"> (201</w:t>
      </w:r>
      <w:r w:rsidR="002917CD">
        <w:rPr>
          <w:rFonts w:ascii="Times New Roman" w:hAnsi="Times New Roman" w:cs="Times New Roman"/>
          <w:sz w:val="24"/>
          <w:szCs w:val="24"/>
        </w:rPr>
        <w:t>7</w:t>
      </w:r>
      <w:r w:rsidRPr="006C70F2">
        <w:rPr>
          <w:rFonts w:ascii="Times New Roman" w:hAnsi="Times New Roman" w:cs="Times New Roman"/>
          <w:sz w:val="24"/>
          <w:szCs w:val="24"/>
        </w:rPr>
        <w:t>, p.</w:t>
      </w:r>
      <w:r w:rsidR="003277E6">
        <w:rPr>
          <w:rFonts w:ascii="Times New Roman" w:hAnsi="Times New Roman" w:cs="Times New Roman"/>
          <w:sz w:val="24"/>
          <w:szCs w:val="24"/>
        </w:rPr>
        <w:t xml:space="preserve"> 60</w:t>
      </w:r>
      <w:r w:rsidRPr="006C70F2">
        <w:rPr>
          <w:rFonts w:ascii="Times New Roman" w:hAnsi="Times New Roman" w:cs="Times New Roman"/>
          <w:sz w:val="24"/>
          <w:szCs w:val="24"/>
        </w:rPr>
        <w:t xml:space="preserve">) </w:t>
      </w:r>
      <w:r w:rsidR="003277E6">
        <w:rPr>
          <w:rFonts w:ascii="Times New Roman" w:hAnsi="Times New Roman" w:cs="Times New Roman"/>
          <w:sz w:val="24"/>
          <w:szCs w:val="24"/>
        </w:rPr>
        <w:t xml:space="preserve">está dividido em quatro </w:t>
      </w:r>
      <w:proofErr w:type="spellStart"/>
      <w:r w:rsidR="003277E6">
        <w:rPr>
          <w:rFonts w:ascii="Times New Roman" w:hAnsi="Times New Roman" w:cs="Times New Roman"/>
          <w:sz w:val="24"/>
          <w:szCs w:val="24"/>
        </w:rPr>
        <w:t>macroatividades</w:t>
      </w:r>
      <w:proofErr w:type="spellEnd"/>
      <w:r w:rsidRPr="006C70F2">
        <w:rPr>
          <w:rFonts w:ascii="Times New Roman" w:hAnsi="Times New Roman" w:cs="Times New Roman"/>
          <w:sz w:val="24"/>
          <w:szCs w:val="24"/>
        </w:rPr>
        <w:t>:</w:t>
      </w:r>
    </w:p>
    <w:p w14:paraId="0C4C5356" w14:textId="57A564C7" w:rsidR="003277E6" w:rsidRDefault="003277E6" w:rsidP="003277E6">
      <w:pPr>
        <w:pStyle w:val="PargrafodaLista"/>
        <w:numPr>
          <w:ilvl w:val="0"/>
          <w:numId w:val="3"/>
        </w:numPr>
        <w:spacing w:after="160" w:line="259" w:lineRule="auto"/>
        <w:jc w:val="both"/>
        <w:rPr>
          <w:rFonts w:ascii="Times New Roman" w:hAnsi="Times New Roman" w:cs="Times New Roman"/>
        </w:rPr>
      </w:pPr>
      <w:r>
        <w:rPr>
          <w:rFonts w:ascii="Times New Roman" w:hAnsi="Times New Roman" w:cs="Times New Roman"/>
        </w:rPr>
        <w:t>Análise documental.</w:t>
      </w:r>
    </w:p>
    <w:p w14:paraId="7B4D6E8A" w14:textId="7F1812EF" w:rsidR="003277E6" w:rsidRDefault="003277E6" w:rsidP="003277E6">
      <w:pPr>
        <w:pStyle w:val="PargrafodaLista"/>
        <w:numPr>
          <w:ilvl w:val="0"/>
          <w:numId w:val="3"/>
        </w:numPr>
        <w:spacing w:after="160" w:line="259" w:lineRule="auto"/>
        <w:jc w:val="both"/>
        <w:rPr>
          <w:rFonts w:ascii="Times New Roman" w:hAnsi="Times New Roman" w:cs="Times New Roman"/>
        </w:rPr>
      </w:pPr>
      <w:r>
        <w:rPr>
          <w:rFonts w:ascii="Times New Roman" w:hAnsi="Times New Roman" w:cs="Times New Roman"/>
        </w:rPr>
        <w:t>Desenho.</w:t>
      </w:r>
    </w:p>
    <w:p w14:paraId="4C8226DC" w14:textId="599B6990" w:rsidR="003277E6" w:rsidRDefault="003277E6" w:rsidP="003277E6">
      <w:pPr>
        <w:pStyle w:val="PargrafodaLista"/>
        <w:numPr>
          <w:ilvl w:val="0"/>
          <w:numId w:val="3"/>
        </w:numPr>
        <w:spacing w:after="160" w:line="259" w:lineRule="auto"/>
        <w:jc w:val="both"/>
        <w:rPr>
          <w:rFonts w:ascii="Times New Roman" w:hAnsi="Times New Roman" w:cs="Times New Roman"/>
        </w:rPr>
      </w:pPr>
      <w:r>
        <w:rPr>
          <w:rFonts w:ascii="Times New Roman" w:hAnsi="Times New Roman" w:cs="Times New Roman"/>
        </w:rPr>
        <w:t>Fatores de desempenho de processos.</w:t>
      </w:r>
    </w:p>
    <w:p w14:paraId="0DDCFE2B" w14:textId="504F4D8B" w:rsidR="003277E6" w:rsidRDefault="003277E6" w:rsidP="003277E6">
      <w:pPr>
        <w:pStyle w:val="PargrafodaLista"/>
        <w:numPr>
          <w:ilvl w:val="0"/>
          <w:numId w:val="3"/>
        </w:numPr>
        <w:spacing w:after="160" w:line="259" w:lineRule="auto"/>
        <w:jc w:val="both"/>
        <w:rPr>
          <w:rFonts w:ascii="Times New Roman" w:hAnsi="Times New Roman" w:cs="Times New Roman"/>
        </w:rPr>
      </w:pPr>
      <w:r>
        <w:rPr>
          <w:rFonts w:ascii="Times New Roman" w:hAnsi="Times New Roman" w:cs="Times New Roman"/>
        </w:rPr>
        <w:t>Constatações, riscos e impacto</w:t>
      </w:r>
      <w:commentRangeEnd w:id="31"/>
      <w:r w:rsidR="008C0704">
        <w:rPr>
          <w:rStyle w:val="Refdecomentrio"/>
          <w:rFonts w:eastAsia="Arial"/>
        </w:rPr>
        <w:commentReference w:id="31"/>
      </w:r>
      <w:r>
        <w:rPr>
          <w:rFonts w:ascii="Times New Roman" w:hAnsi="Times New Roman" w:cs="Times New Roman"/>
        </w:rPr>
        <w:t>.</w:t>
      </w:r>
    </w:p>
    <w:p w14:paraId="0D5EA2D8" w14:textId="0FCE3A9A" w:rsidR="00F21EB5" w:rsidRPr="00F21EB5" w:rsidRDefault="00F21EB5" w:rsidP="00F21EB5">
      <w:pPr>
        <w:spacing w:after="160" w:line="259" w:lineRule="auto"/>
        <w:jc w:val="both"/>
        <w:rPr>
          <w:rFonts w:ascii="Times New Roman" w:hAnsi="Times New Roman" w:cs="Times New Roman"/>
          <w:color w:val="FF0000"/>
        </w:rPr>
      </w:pPr>
      <w:r w:rsidRPr="00F21EB5">
        <w:rPr>
          <w:rFonts w:ascii="Times New Roman" w:hAnsi="Times New Roman" w:cs="Times New Roman"/>
          <w:color w:val="FF0000"/>
        </w:rPr>
        <w:t>Resultados</w:t>
      </w:r>
      <w:r w:rsidR="00D91E5B">
        <w:rPr>
          <w:rFonts w:ascii="Times New Roman" w:hAnsi="Times New Roman" w:cs="Times New Roman"/>
          <w:color w:val="FF0000"/>
        </w:rPr>
        <w:t>(</w:t>
      </w:r>
      <w:proofErr w:type="spellStart"/>
      <w:r w:rsidR="00D91E5B">
        <w:rPr>
          <w:rFonts w:ascii="Times New Roman" w:hAnsi="Times New Roman" w:cs="Times New Roman"/>
          <w:color w:val="FF0000"/>
        </w:rPr>
        <w:t>beneficios</w:t>
      </w:r>
      <w:proofErr w:type="spellEnd"/>
      <w:r w:rsidR="00D91E5B">
        <w:rPr>
          <w:rFonts w:ascii="Times New Roman" w:hAnsi="Times New Roman" w:cs="Times New Roman"/>
          <w:color w:val="FF0000"/>
        </w:rPr>
        <w:t>)</w:t>
      </w:r>
      <w:r>
        <w:rPr>
          <w:rFonts w:ascii="Times New Roman" w:hAnsi="Times New Roman" w:cs="Times New Roman"/>
          <w:color w:val="FF0000"/>
        </w:rPr>
        <w:t xml:space="preserve"> do </w:t>
      </w:r>
      <w:proofErr w:type="spellStart"/>
      <w:r>
        <w:rPr>
          <w:rFonts w:ascii="Times New Roman" w:hAnsi="Times New Roman" w:cs="Times New Roman"/>
          <w:color w:val="FF0000"/>
        </w:rPr>
        <w:t>as-is</w:t>
      </w:r>
      <w:proofErr w:type="spellEnd"/>
    </w:p>
    <w:p w14:paraId="444DC242" w14:textId="00FB46EE" w:rsidR="004A0712" w:rsidRDefault="004D4C37" w:rsidP="00E33A01">
      <w:pPr>
        <w:spacing w:after="160" w:line="256" w:lineRule="auto"/>
        <w:ind w:firstLine="720"/>
        <w:jc w:val="both"/>
        <w:rPr>
          <w:rFonts w:ascii="Times New Roman" w:eastAsia="Times New Roman" w:hAnsi="Times New Roman" w:cs="Times New Roman"/>
          <w:b/>
          <w:sz w:val="24"/>
          <w:szCs w:val="24"/>
        </w:rPr>
      </w:pPr>
      <w:r w:rsidRPr="006C70F2">
        <w:rPr>
          <w:rFonts w:ascii="Times New Roman" w:hAnsi="Times New Roman" w:cs="Times New Roman"/>
          <w:sz w:val="24"/>
          <w:szCs w:val="24"/>
        </w:rPr>
        <w:t>Estes passos são necessários para uma boa prática na construção do BPM nesta modalidade sendo favorável a redução de erros em suas ações e consequentemente tendo mais produtividade da modelagem escolhida para ser detalhada, no nosso caso, os processos das chefias departamentais da UFS.</w:t>
      </w:r>
      <w:r w:rsidR="004240D8" w:rsidRPr="006C70F2">
        <w:rPr>
          <w:rFonts w:ascii="Times New Roman" w:eastAsia="Times New Roman" w:hAnsi="Times New Roman" w:cs="Times New Roman"/>
          <w:b/>
          <w:sz w:val="24"/>
          <w:szCs w:val="24"/>
        </w:rPr>
        <w:t xml:space="preserve"> </w:t>
      </w:r>
    </w:p>
    <w:p w14:paraId="42DCB828" w14:textId="2891AA01" w:rsidR="001A3312" w:rsidRDefault="001A3312" w:rsidP="00E33A01">
      <w:pPr>
        <w:spacing w:after="160" w:line="256" w:lineRule="auto"/>
        <w:ind w:firstLine="720"/>
        <w:jc w:val="both"/>
        <w:rPr>
          <w:rFonts w:ascii="Times New Roman" w:eastAsia="Times New Roman" w:hAnsi="Times New Roman" w:cs="Times New Roman"/>
          <w:b/>
          <w:sz w:val="24"/>
          <w:szCs w:val="24"/>
        </w:rPr>
      </w:pPr>
    </w:p>
    <w:p w14:paraId="7733B4A3" w14:textId="77777777" w:rsidR="001A3312" w:rsidRPr="006C70F2" w:rsidRDefault="001A3312" w:rsidP="00E33A01">
      <w:pPr>
        <w:spacing w:after="160" w:line="256" w:lineRule="auto"/>
        <w:ind w:firstLine="720"/>
        <w:jc w:val="both"/>
        <w:rPr>
          <w:rFonts w:ascii="Times New Roman" w:eastAsia="Times New Roman" w:hAnsi="Times New Roman" w:cs="Times New Roman"/>
          <w:b/>
          <w:sz w:val="24"/>
          <w:szCs w:val="24"/>
        </w:rPr>
      </w:pPr>
    </w:p>
    <w:p w14:paraId="7770D92B" w14:textId="15A5CDF9" w:rsidR="001A3312" w:rsidRDefault="001A3312">
      <w:pPr>
        <w:spacing w:after="160" w:line="256" w:lineRule="auto"/>
        <w:ind w:left="720"/>
        <w:jc w:val="both"/>
        <w:rPr>
          <w:rFonts w:ascii="Times New Roman" w:eastAsia="Times New Roman" w:hAnsi="Times New Roman" w:cs="Times New Roman"/>
          <w:b/>
          <w:color w:val="FF0000"/>
          <w:sz w:val="24"/>
          <w:szCs w:val="24"/>
        </w:rPr>
      </w:pPr>
      <w:r w:rsidRPr="001A3312">
        <w:rPr>
          <w:rFonts w:ascii="Times New Roman" w:eastAsia="Times New Roman" w:hAnsi="Times New Roman" w:cs="Times New Roman"/>
          <w:b/>
          <w:color w:val="FF0000"/>
          <w:sz w:val="24"/>
          <w:szCs w:val="24"/>
        </w:rPr>
        <w:t xml:space="preserve">(Paulo </w:t>
      </w:r>
      <w:proofErr w:type="spellStart"/>
      <w:r w:rsidRPr="001A3312">
        <w:rPr>
          <w:rFonts w:ascii="Times New Roman" w:eastAsia="Times New Roman" w:hAnsi="Times New Roman" w:cs="Times New Roman"/>
          <w:b/>
          <w:color w:val="FF0000"/>
          <w:sz w:val="24"/>
          <w:szCs w:val="24"/>
        </w:rPr>
        <w:t>vitor</w:t>
      </w:r>
      <w:proofErr w:type="spellEnd"/>
      <w:r w:rsidRPr="001A3312">
        <w:rPr>
          <w:rFonts w:ascii="Times New Roman" w:eastAsia="Times New Roman" w:hAnsi="Times New Roman" w:cs="Times New Roman"/>
          <w:b/>
          <w:color w:val="FF0000"/>
          <w:sz w:val="24"/>
          <w:szCs w:val="24"/>
        </w:rPr>
        <w:t xml:space="preserve"> continua aqui)</w:t>
      </w:r>
    </w:p>
    <w:p w14:paraId="14DB8D92" w14:textId="77777777" w:rsidR="001A3312" w:rsidRPr="001A3312" w:rsidRDefault="001A3312">
      <w:pPr>
        <w:spacing w:after="160" w:line="256" w:lineRule="auto"/>
        <w:ind w:left="720"/>
        <w:jc w:val="both"/>
        <w:rPr>
          <w:rFonts w:ascii="Times New Roman" w:eastAsia="Times New Roman" w:hAnsi="Times New Roman" w:cs="Times New Roman"/>
          <w:b/>
          <w:color w:val="FF0000"/>
          <w:sz w:val="24"/>
          <w:szCs w:val="24"/>
        </w:rPr>
      </w:pPr>
    </w:p>
    <w:p w14:paraId="572D777E" w14:textId="45254A6F" w:rsidR="004A0712" w:rsidRDefault="001A3312" w:rsidP="009C334B">
      <w:pPr>
        <w:spacing w:after="160" w:line="256" w:lineRule="auto"/>
        <w:jc w:val="both"/>
        <w:rPr>
          <w:rFonts w:ascii="Times New Roman" w:eastAsia="Times New Roman" w:hAnsi="Times New Roman" w:cs="Times New Roman"/>
          <w:b/>
          <w:sz w:val="28"/>
          <w:szCs w:val="28"/>
        </w:rPr>
      </w:pPr>
      <w:r w:rsidRPr="00E33A0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2</w:t>
      </w:r>
      <w:r w:rsidRPr="00E33A01">
        <w:rPr>
          <w:rFonts w:ascii="Times New Roman" w:eastAsia="Times New Roman" w:hAnsi="Times New Roman" w:cs="Times New Roman"/>
          <w:b/>
          <w:sz w:val="28"/>
          <w:szCs w:val="28"/>
        </w:rPr>
        <w:t>.</w:t>
      </w:r>
      <w:r w:rsidRPr="00E33A01">
        <w:rPr>
          <w:rFonts w:ascii="Times New Roman" w:eastAsia="Times New Roman" w:hAnsi="Times New Roman" w:cs="Times New Roman"/>
          <w:sz w:val="14"/>
          <w:szCs w:val="14"/>
        </w:rPr>
        <w:t xml:space="preserve"> </w:t>
      </w:r>
      <w:r w:rsidRPr="00E33A01">
        <w:rPr>
          <w:rFonts w:ascii="Times New Roman" w:eastAsia="Times New Roman" w:hAnsi="Times New Roman" w:cs="Times New Roman"/>
          <w:b/>
          <w:sz w:val="28"/>
          <w:szCs w:val="28"/>
        </w:rPr>
        <w:t xml:space="preserve"> </w:t>
      </w:r>
      <w:r w:rsidR="007E6678">
        <w:rPr>
          <w:rFonts w:ascii="Times New Roman" w:eastAsia="Times New Roman" w:hAnsi="Times New Roman" w:cs="Times New Roman"/>
          <w:b/>
          <w:sz w:val="28"/>
          <w:szCs w:val="28"/>
        </w:rPr>
        <w:t>FERRAMENTA</w:t>
      </w:r>
    </w:p>
    <w:p w14:paraId="42A5607C" w14:textId="1D3A9418" w:rsidR="007E6678" w:rsidRPr="007E6678" w:rsidRDefault="007E6678">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sz w:val="28"/>
          <w:szCs w:val="28"/>
        </w:rPr>
        <w:tab/>
      </w:r>
      <w:r w:rsidRPr="006D4103">
        <w:rPr>
          <w:rFonts w:ascii="Times New Roman" w:eastAsia="Times New Roman" w:hAnsi="Times New Roman" w:cs="Times New Roman"/>
          <w:b/>
          <w:color w:val="FF0000"/>
          <w:sz w:val="28"/>
          <w:szCs w:val="28"/>
        </w:rPr>
        <w:t xml:space="preserve">Falar </w:t>
      </w:r>
      <w:proofErr w:type="gramStart"/>
      <w:r w:rsidRPr="006D4103">
        <w:rPr>
          <w:rFonts w:ascii="Times New Roman" w:eastAsia="Times New Roman" w:hAnsi="Times New Roman" w:cs="Times New Roman"/>
          <w:b/>
          <w:color w:val="FF0000"/>
          <w:sz w:val="28"/>
          <w:szCs w:val="28"/>
        </w:rPr>
        <w:t>das ferramenta</w:t>
      </w:r>
      <w:proofErr w:type="gramEnd"/>
      <w:r w:rsidRPr="006D4103">
        <w:rPr>
          <w:rFonts w:ascii="Times New Roman" w:eastAsia="Times New Roman" w:hAnsi="Times New Roman" w:cs="Times New Roman"/>
          <w:b/>
          <w:color w:val="FF0000"/>
          <w:sz w:val="28"/>
          <w:szCs w:val="28"/>
        </w:rPr>
        <w:t xml:space="preserve"> s existentes </w:t>
      </w:r>
    </w:p>
    <w:p w14:paraId="7BEBA94F" w14:textId="77777777" w:rsidR="004A0712" w:rsidRDefault="004240D8">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Falar de algumas das várias técnicas de modelagem de processos:</w:t>
      </w:r>
    </w:p>
    <w:p w14:paraId="1ACB46C5" w14:textId="77777777" w:rsidR="004A0712" w:rsidRDefault="004240D8">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ab/>
        <w:t>*FLUXOGRAMA</w:t>
      </w:r>
    </w:p>
    <w:p w14:paraId="0366ABD7" w14:textId="77777777" w:rsidR="004A0712" w:rsidRDefault="004240D8">
      <w:pPr>
        <w:spacing w:after="160" w:line="256" w:lineRule="auto"/>
        <w:ind w:left="14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UML</w:t>
      </w:r>
    </w:p>
    <w:p w14:paraId="14DB1A65" w14:textId="77777777" w:rsidR="004A0712" w:rsidRDefault="004240D8">
      <w:pPr>
        <w:spacing w:after="160" w:line="256" w:lineRule="auto"/>
        <w:ind w:left="14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BPMN</w:t>
      </w:r>
    </w:p>
    <w:p w14:paraId="34904C84" w14:textId="77777777" w:rsidR="004A0712" w:rsidRDefault="004240D8">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Notação BPMN</w:t>
      </w:r>
    </w:p>
    <w:p w14:paraId="1ED423CB" w14:textId="77777777" w:rsidR="004A0712" w:rsidRDefault="004240D8">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Ferramenta BPMN             </w:t>
      </w:r>
      <w:r>
        <w:rPr>
          <w:rFonts w:ascii="Times New Roman" w:eastAsia="Times New Roman" w:hAnsi="Times New Roman" w:cs="Times New Roman"/>
          <w:b/>
          <w:color w:val="FF0000"/>
        </w:rPr>
        <w:tab/>
      </w:r>
    </w:p>
    <w:p w14:paraId="4B6DF34B" w14:textId="77777777" w:rsidR="004A0712" w:rsidRDefault="004240D8">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GERENCIAMENTO (AQUI OU NO PROCESSO?????)</w:t>
      </w:r>
    </w:p>
    <w:p w14:paraId="541B6833" w14:textId="77777777" w:rsidR="004A0712" w:rsidRDefault="004240D8">
      <w:pPr>
        <w:spacing w:after="160" w:line="256"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p>
    <w:p w14:paraId="3A795235" w14:textId="04ED58BD" w:rsidR="004A0712" w:rsidRDefault="004240D8" w:rsidP="009C334B">
      <w:pPr>
        <w:spacing w:after="160" w:line="256" w:lineRule="auto"/>
        <w:ind w:left="720" w:hanging="720"/>
        <w:jc w:val="both"/>
        <w:rPr>
          <w:rFonts w:ascii="Times New Roman" w:eastAsia="Times New Roman" w:hAnsi="Times New Roman" w:cs="Times New Roman"/>
          <w:b/>
          <w:sz w:val="28"/>
          <w:szCs w:val="28"/>
        </w:rPr>
      </w:pPr>
      <w:r w:rsidRPr="007E6678">
        <w:rPr>
          <w:rFonts w:ascii="Times New Roman" w:eastAsia="Times New Roman" w:hAnsi="Times New Roman" w:cs="Times New Roman"/>
          <w:b/>
          <w:sz w:val="28"/>
          <w:szCs w:val="28"/>
        </w:rPr>
        <w:t>2.3.</w:t>
      </w:r>
      <w:r w:rsidRPr="007E6678">
        <w:rPr>
          <w:rFonts w:ascii="Times New Roman" w:eastAsia="Times New Roman" w:hAnsi="Times New Roman" w:cs="Times New Roman"/>
          <w:sz w:val="18"/>
          <w:szCs w:val="18"/>
        </w:rPr>
        <w:t xml:space="preserve">  </w:t>
      </w:r>
      <w:r>
        <w:rPr>
          <w:rFonts w:ascii="Times New Roman" w:eastAsia="Times New Roman" w:hAnsi="Times New Roman" w:cs="Times New Roman"/>
          <w:b/>
          <w:sz w:val="28"/>
          <w:szCs w:val="28"/>
        </w:rPr>
        <w:t>MECANISMO PARA COMUNICAR PROCESSO DE NEGÓCIO</w:t>
      </w:r>
    </w:p>
    <w:p w14:paraId="5B538163" w14:textId="77777777" w:rsidR="004A0712" w:rsidRDefault="004240D8">
      <w:pPr>
        <w:spacing w:after="160" w:line="256" w:lineRule="auto"/>
        <w:ind w:left="12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COMO COMUNICAR?</w:t>
      </w:r>
    </w:p>
    <w:p w14:paraId="2D978D68" w14:textId="77777777" w:rsidR="004A0712" w:rsidRDefault="004240D8">
      <w:pPr>
        <w:spacing w:after="160" w:line="256" w:lineRule="auto"/>
        <w:ind w:left="2120" w:hanging="360"/>
        <w:jc w:val="both"/>
        <w:rPr>
          <w:rFonts w:ascii="Times New Roman" w:eastAsia="Times New Roman" w:hAnsi="Times New Roman" w:cs="Times New Roman"/>
          <w:b/>
          <w:color w:val="FF0000"/>
        </w:rPr>
      </w:pPr>
      <w:r>
        <w:rPr>
          <w:rFonts w:ascii="Times New Roman" w:eastAsia="Times New Roman" w:hAnsi="Times New Roman" w:cs="Times New Roman"/>
          <w:b/>
          <w:color w:val="FF0000"/>
        </w:rPr>
        <w:t>·</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Através de que?</w:t>
      </w:r>
    </w:p>
    <w:p w14:paraId="2A188B7A" w14:textId="77777777" w:rsidR="004A0712" w:rsidRDefault="004240D8">
      <w:pPr>
        <w:spacing w:after="160" w:line="256" w:lineRule="auto"/>
        <w:ind w:left="2840" w:hanging="360"/>
        <w:jc w:val="both"/>
        <w:rPr>
          <w:rFonts w:ascii="Times New Roman" w:eastAsia="Times New Roman" w:hAnsi="Times New Roman" w:cs="Times New Roman"/>
          <w:b/>
          <w:color w:val="FF0000"/>
        </w:rPr>
      </w:pPr>
      <w:r>
        <w:rPr>
          <w:rFonts w:ascii="Courier New" w:eastAsia="Courier New" w:hAnsi="Courier New" w:cs="Courier New"/>
          <w:b/>
          <w:color w:val="FF0000"/>
        </w:rPr>
        <w:t>o</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Apresentação</w:t>
      </w:r>
    </w:p>
    <w:p w14:paraId="0AAB7FBF" w14:textId="77777777" w:rsidR="004A0712" w:rsidRDefault="004240D8">
      <w:pPr>
        <w:spacing w:after="160" w:line="256" w:lineRule="auto"/>
        <w:ind w:left="2840" w:hanging="360"/>
        <w:jc w:val="both"/>
        <w:rPr>
          <w:rFonts w:ascii="Times New Roman" w:eastAsia="Times New Roman" w:hAnsi="Times New Roman" w:cs="Times New Roman"/>
          <w:b/>
          <w:color w:val="FF0000"/>
        </w:rPr>
      </w:pPr>
      <w:r>
        <w:rPr>
          <w:rFonts w:ascii="Courier New" w:eastAsia="Courier New" w:hAnsi="Courier New" w:cs="Courier New"/>
          <w:b/>
          <w:color w:val="FF0000"/>
        </w:rPr>
        <w:t>o</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Manual</w:t>
      </w:r>
    </w:p>
    <w:p w14:paraId="70506D3E" w14:textId="77777777" w:rsidR="004A0712" w:rsidRDefault="004240D8">
      <w:pPr>
        <w:spacing w:after="160" w:line="256" w:lineRule="auto"/>
        <w:ind w:left="2840" w:hanging="360"/>
        <w:jc w:val="both"/>
        <w:rPr>
          <w:rFonts w:ascii="Times New Roman" w:eastAsia="Times New Roman" w:hAnsi="Times New Roman" w:cs="Times New Roman"/>
          <w:b/>
          <w:color w:val="0070C0"/>
        </w:rPr>
      </w:pPr>
      <w:r>
        <w:rPr>
          <w:rFonts w:ascii="Courier New" w:eastAsia="Courier New" w:hAnsi="Courier New" w:cs="Courier New"/>
          <w:b/>
          <w:color w:val="FF0000"/>
        </w:rPr>
        <w:t>o</w:t>
      </w:r>
      <w:r>
        <w:rPr>
          <w:rFonts w:ascii="Times New Roman" w:eastAsia="Times New Roman" w:hAnsi="Times New Roman" w:cs="Times New Roman"/>
          <w:b/>
          <w:color w:val="FF0000"/>
          <w:sz w:val="14"/>
          <w:szCs w:val="14"/>
        </w:rPr>
        <w:t xml:space="preserve">   </w:t>
      </w:r>
      <w:r>
        <w:rPr>
          <w:rFonts w:ascii="Times New Roman" w:eastAsia="Times New Roman" w:hAnsi="Times New Roman" w:cs="Times New Roman"/>
          <w:b/>
          <w:color w:val="FF0000"/>
        </w:rPr>
        <w:t xml:space="preserve">Treinamento através de vídeos </w:t>
      </w:r>
      <w:r>
        <w:rPr>
          <w:rFonts w:ascii="Times New Roman" w:eastAsia="Times New Roman" w:hAnsi="Times New Roman" w:cs="Times New Roman"/>
          <w:b/>
          <w:color w:val="0070C0"/>
        </w:rPr>
        <w:t>(SOLUÇÃO ESCOLHIDA)</w:t>
      </w:r>
    </w:p>
    <w:p w14:paraId="587BDFD4" w14:textId="77777777" w:rsidR="004A0712" w:rsidRDefault="004240D8">
      <w:pPr>
        <w:spacing w:after="160" w:line="256" w:lineRule="auto"/>
        <w:ind w:left="1220"/>
        <w:jc w:val="both"/>
        <w:rPr>
          <w:rFonts w:ascii="Times New Roman" w:eastAsia="Times New Roman" w:hAnsi="Times New Roman" w:cs="Times New Roman"/>
          <w:b/>
          <w:color w:val="0070C0"/>
        </w:rPr>
      </w:pPr>
      <w:r>
        <w:rPr>
          <w:rFonts w:ascii="Times New Roman" w:eastAsia="Times New Roman" w:hAnsi="Times New Roman" w:cs="Times New Roman"/>
          <w:b/>
          <w:color w:val="0070C0"/>
        </w:rPr>
        <w:t>OBS: EXISTE ALGUÉM FALANDO SOBRE ISSO???</w:t>
      </w:r>
    </w:p>
    <w:p w14:paraId="2346AF0B" w14:textId="3280A288" w:rsidR="004A0712" w:rsidRDefault="004240D8" w:rsidP="009C334B">
      <w:pPr>
        <w:spacing w:after="160" w:line="256" w:lineRule="auto"/>
        <w:ind w:left="720"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TRABALHOS CORRELATOS</w:t>
      </w:r>
    </w:p>
    <w:p w14:paraId="69B60978" w14:textId="77777777" w:rsidR="004A0712" w:rsidRDefault="004240D8">
      <w:pPr>
        <w:spacing w:after="160" w:line="256" w:lineRule="auto"/>
        <w:ind w:left="800"/>
        <w:jc w:val="both"/>
        <w:rPr>
          <w:rFonts w:ascii="Times New Roman" w:eastAsia="Times New Roman" w:hAnsi="Times New Roman" w:cs="Times New Roman"/>
          <w:b/>
          <w:color w:val="FF0000"/>
        </w:rPr>
      </w:pPr>
      <w:r>
        <w:rPr>
          <w:rFonts w:ascii="Times New Roman" w:eastAsia="Times New Roman" w:hAnsi="Times New Roman" w:cs="Times New Roman"/>
          <w:b/>
          <w:color w:val="FF0000"/>
        </w:rPr>
        <w:t>Aqui falar sobre os trabalhos que tem relação com o nosso</w:t>
      </w:r>
    </w:p>
    <w:p w14:paraId="07961D95" w14:textId="77777777" w:rsidR="004A0712" w:rsidRDefault="004240D8" w:rsidP="009C334B">
      <w:pPr>
        <w:spacing w:after="160" w:line="256" w:lineRule="auto"/>
        <w:ind w:left="7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w:t>
      </w:r>
    </w:p>
    <w:p w14:paraId="24F9A091" w14:textId="7CDE3C69" w:rsidR="004A0712" w:rsidRDefault="004240D8" w:rsidP="009C334B">
      <w:pPr>
        <w:spacing w:after="160" w:line="256" w:lineRule="auto"/>
        <w:ind w:left="640" w:hanging="720"/>
        <w:jc w:val="both"/>
        <w:rPr>
          <w:rFonts w:ascii="Times New Roman" w:eastAsia="Times New Roman" w:hAnsi="Times New Roman" w:cs="Times New Roman"/>
          <w:b/>
          <w:sz w:val="16"/>
          <w:szCs w:val="16"/>
        </w:rPr>
      </w:pPr>
      <w:r>
        <w:rPr>
          <w:rFonts w:ascii="Times New Roman" w:eastAsia="Times New Roman" w:hAnsi="Times New Roman" w:cs="Times New Roman"/>
          <w:b/>
          <w:sz w:val="28"/>
          <w:szCs w:val="28"/>
        </w:rPr>
        <w:t>2.5.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CONSIDERAÇÕES</w:t>
      </w:r>
    </w:p>
    <w:p w14:paraId="1791A070" w14:textId="77777777" w:rsidR="004A0712" w:rsidRDefault="004240D8">
      <w:pPr>
        <w:spacing w:after="160" w:line="256" w:lineRule="auto"/>
        <w:ind w:left="800"/>
        <w:jc w:val="both"/>
        <w:rPr>
          <w:rFonts w:ascii="Times New Roman" w:eastAsia="Times New Roman" w:hAnsi="Times New Roman" w:cs="Times New Roman"/>
          <w:b/>
          <w:color w:val="FF0000"/>
        </w:rPr>
      </w:pPr>
      <w:r>
        <w:rPr>
          <w:rFonts w:ascii="Times New Roman" w:eastAsia="Times New Roman" w:hAnsi="Times New Roman" w:cs="Times New Roman"/>
          <w:b/>
          <w:color w:val="FF0000"/>
        </w:rPr>
        <w:t>Uma breve consideração sobre este capitulo</w:t>
      </w:r>
    </w:p>
    <w:p w14:paraId="48C4A049" w14:textId="77777777" w:rsidR="004A0712" w:rsidRDefault="004240D8" w:rsidP="009C334B">
      <w:pPr>
        <w:spacing w:after="160" w:line="25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CAPITULO 3</w:t>
      </w:r>
    </w:p>
    <w:p w14:paraId="3A45E1D1" w14:textId="77777777" w:rsidR="004A0712" w:rsidRDefault="004240D8" w:rsidP="009C334B">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PROCESSOS DE NEGÓCIO DAS CHEFIAS DEPARTAMENTOS DA UFS </w:t>
      </w:r>
    </w:p>
    <w:p w14:paraId="25F4EBD7" w14:textId="77777777" w:rsidR="004A0712" w:rsidRDefault="004240D8">
      <w:pPr>
        <w:spacing w:after="160" w:line="256" w:lineRule="auto"/>
        <w:ind w:left="12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Apresentar as documentações</w:t>
      </w:r>
    </w:p>
    <w:p w14:paraId="40085393" w14:textId="77777777" w:rsidR="004A0712" w:rsidRDefault="004240D8">
      <w:pPr>
        <w:spacing w:after="160" w:line="256" w:lineRule="auto"/>
        <w:ind w:left="1220"/>
        <w:jc w:val="both"/>
        <w:rPr>
          <w:rFonts w:ascii="Times New Roman" w:eastAsia="Times New Roman" w:hAnsi="Times New Roman" w:cs="Times New Roman"/>
          <w:b/>
          <w:color w:val="0070C0"/>
        </w:rPr>
      </w:pPr>
      <w:r>
        <w:rPr>
          <w:rFonts w:ascii="Times New Roman" w:eastAsia="Times New Roman" w:hAnsi="Times New Roman" w:cs="Times New Roman"/>
          <w:b/>
          <w:color w:val="FF0000"/>
        </w:rPr>
        <w:lastRenderedPageBreak/>
        <w:t xml:space="preserve">   - </w:t>
      </w:r>
      <w:r>
        <w:rPr>
          <w:rFonts w:ascii="Times New Roman" w:eastAsia="Times New Roman" w:hAnsi="Times New Roman" w:cs="Times New Roman"/>
          <w:b/>
          <w:color w:val="0070C0"/>
        </w:rPr>
        <w:t>Talvez aqui mostrar também uma modelagem de forma geral onde os processos dos departamentos vão ser subprocessos</w:t>
      </w:r>
    </w:p>
    <w:p w14:paraId="1A7AF849" w14:textId="77777777" w:rsidR="004A0712" w:rsidRDefault="004240D8">
      <w:pPr>
        <w:spacing w:after="160" w:line="256" w:lineRule="auto"/>
        <w:ind w:left="1220"/>
        <w:jc w:val="both"/>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 MODELAGEM DOS PROCESSOS das chefias dos departamentos da UFS:</w:t>
      </w:r>
    </w:p>
    <w:p w14:paraId="7A93BFBD" w14:textId="77777777" w:rsidR="004A0712" w:rsidRDefault="004240D8">
      <w:pPr>
        <w:spacing w:after="160" w:line="360" w:lineRule="auto"/>
        <w:ind w:left="1240" w:hanging="440"/>
        <w:rPr>
          <w:b/>
          <w:color w:val="FF0000"/>
          <w:sz w:val="21"/>
          <w:szCs w:val="21"/>
          <w:highlight w:val="white"/>
        </w:rPr>
      </w:pPr>
      <w:r>
        <w:rPr>
          <w:b/>
          <w:color w:val="FF0000"/>
          <w:sz w:val="21"/>
          <w:szCs w:val="21"/>
          <w:highlight w:val="white"/>
        </w:rPr>
        <w:t>3.1</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Administração (bacharelado) –Noturno;</w:t>
      </w:r>
    </w:p>
    <w:p w14:paraId="112FB0D8" w14:textId="77777777" w:rsidR="004A0712" w:rsidRDefault="004240D8">
      <w:pPr>
        <w:spacing w:after="160" w:line="360" w:lineRule="auto"/>
        <w:ind w:left="1720" w:hanging="500"/>
        <w:rPr>
          <w:b/>
          <w:color w:val="00B050"/>
          <w:sz w:val="21"/>
          <w:szCs w:val="21"/>
          <w:highlight w:val="white"/>
        </w:rPr>
      </w:pPr>
      <w:r>
        <w:rPr>
          <w:b/>
          <w:color w:val="00B050"/>
          <w:sz w:val="21"/>
          <w:szCs w:val="21"/>
          <w:highlight w:val="white"/>
        </w:rPr>
        <w:t>3.1.1.</w:t>
      </w:r>
      <w:r>
        <w:rPr>
          <w:rFonts w:ascii="Times New Roman" w:eastAsia="Times New Roman" w:hAnsi="Times New Roman" w:cs="Times New Roman"/>
          <w:b/>
          <w:color w:val="00B050"/>
          <w:sz w:val="14"/>
          <w:szCs w:val="14"/>
          <w:highlight w:val="white"/>
        </w:rPr>
        <w:tab/>
      </w:r>
      <w:r>
        <w:rPr>
          <w:b/>
          <w:color w:val="00B050"/>
          <w:sz w:val="21"/>
          <w:szCs w:val="21"/>
          <w:highlight w:val="white"/>
        </w:rPr>
        <w:t>Processo A.</w:t>
      </w:r>
    </w:p>
    <w:p w14:paraId="6DA0199F" w14:textId="77777777" w:rsidR="004A0712" w:rsidRDefault="004240D8">
      <w:pPr>
        <w:spacing w:after="160" w:line="360" w:lineRule="auto"/>
        <w:ind w:left="2140" w:hanging="720"/>
        <w:rPr>
          <w:b/>
          <w:color w:val="00B050"/>
          <w:sz w:val="21"/>
          <w:szCs w:val="21"/>
          <w:highlight w:val="white"/>
        </w:rPr>
      </w:pPr>
      <w:r>
        <w:rPr>
          <w:b/>
          <w:color w:val="00B050"/>
          <w:sz w:val="21"/>
          <w:szCs w:val="21"/>
          <w:highlight w:val="white"/>
        </w:rPr>
        <w:t>3.1.2.</w:t>
      </w:r>
      <w:r>
        <w:rPr>
          <w:rFonts w:ascii="Times New Roman" w:eastAsia="Times New Roman" w:hAnsi="Times New Roman" w:cs="Times New Roman"/>
          <w:b/>
          <w:color w:val="00B050"/>
          <w:sz w:val="14"/>
          <w:szCs w:val="14"/>
          <w:highlight w:val="white"/>
        </w:rPr>
        <w:t xml:space="preserve"> </w:t>
      </w:r>
      <w:r>
        <w:rPr>
          <w:rFonts w:ascii="Times New Roman" w:eastAsia="Times New Roman" w:hAnsi="Times New Roman" w:cs="Times New Roman"/>
          <w:b/>
          <w:color w:val="00B050"/>
          <w:sz w:val="14"/>
          <w:szCs w:val="14"/>
          <w:highlight w:val="white"/>
        </w:rPr>
        <w:tab/>
      </w:r>
      <w:r>
        <w:rPr>
          <w:b/>
          <w:color w:val="00B050"/>
          <w:sz w:val="21"/>
          <w:szCs w:val="21"/>
          <w:highlight w:val="white"/>
        </w:rPr>
        <w:t>Processo B.</w:t>
      </w:r>
    </w:p>
    <w:p w14:paraId="3203C9B8" w14:textId="77777777" w:rsidR="004A0712" w:rsidRDefault="004240D8">
      <w:pPr>
        <w:spacing w:after="160" w:line="360" w:lineRule="auto"/>
        <w:ind w:left="2140" w:hanging="720"/>
        <w:rPr>
          <w:b/>
          <w:color w:val="00B050"/>
          <w:sz w:val="21"/>
          <w:szCs w:val="21"/>
          <w:highlight w:val="white"/>
        </w:rPr>
      </w:pPr>
      <w:r>
        <w:rPr>
          <w:b/>
          <w:color w:val="00B050"/>
          <w:sz w:val="21"/>
          <w:szCs w:val="21"/>
          <w:highlight w:val="white"/>
        </w:rPr>
        <w:t>3.1.3.</w:t>
      </w:r>
      <w:r>
        <w:rPr>
          <w:rFonts w:ascii="Times New Roman" w:eastAsia="Times New Roman" w:hAnsi="Times New Roman" w:cs="Times New Roman"/>
          <w:b/>
          <w:color w:val="00B050"/>
          <w:sz w:val="14"/>
          <w:szCs w:val="14"/>
          <w:highlight w:val="white"/>
        </w:rPr>
        <w:t xml:space="preserve"> </w:t>
      </w:r>
      <w:r>
        <w:rPr>
          <w:rFonts w:ascii="Times New Roman" w:eastAsia="Times New Roman" w:hAnsi="Times New Roman" w:cs="Times New Roman"/>
          <w:b/>
          <w:color w:val="00B050"/>
          <w:sz w:val="14"/>
          <w:szCs w:val="14"/>
          <w:highlight w:val="white"/>
        </w:rPr>
        <w:tab/>
      </w:r>
      <w:r>
        <w:rPr>
          <w:b/>
          <w:color w:val="00B050"/>
          <w:sz w:val="21"/>
          <w:szCs w:val="21"/>
          <w:highlight w:val="white"/>
        </w:rPr>
        <w:t>Processo C</w:t>
      </w:r>
    </w:p>
    <w:p w14:paraId="565E737B"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3.2.</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xml:space="preserve">- Ciências Contábeis (bacharelado) – Noturno; </w:t>
      </w:r>
    </w:p>
    <w:p w14:paraId="00811525"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3.2.1.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7314EFA6"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3.2.2.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053AB0E4"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3.2.3.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37A0C3F7"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3.3.</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Sistemas de Informação (bacharelado) – Matutino;</w:t>
      </w:r>
    </w:p>
    <w:p w14:paraId="2D8AA9DB"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3.3.1.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3BA30935"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3.3.2.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78A4F724"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3.3.3.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6BAA0574"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3.4.</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xml:space="preserve">- Ciências Biológicas (licenciatura) – Vespertino; </w:t>
      </w:r>
    </w:p>
    <w:p w14:paraId="74A02A33"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3.4.1.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3F7FD87E"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3.4.2.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26A13E41"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3.4.3.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12DE0D59"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3.5.</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Física (licenciatura) – Noturno;</w:t>
      </w:r>
    </w:p>
    <w:p w14:paraId="6BB2B89D"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3.5.1.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42616276"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3.5.2.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2D0B136C"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3.5.3.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1CF4E5D0"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3.6.</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Geografia (licenciatura) – Vespertino;</w:t>
      </w:r>
    </w:p>
    <w:p w14:paraId="7A210C4A"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3.6.1.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60E167C5"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3.6.2.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4256D831"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3.6.3.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18B0B1A9"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3.7.</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xml:space="preserve">- Letras Português (licenciatura) – Noturno; </w:t>
      </w:r>
    </w:p>
    <w:p w14:paraId="4D9C5C69"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lastRenderedPageBreak/>
        <w:t>3.7.1.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029214F2"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3.7.2.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393A3180"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3.7.3.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0889CE14"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3.8.</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xml:space="preserve">- Matemática (licenciatura) – Vespertino; </w:t>
      </w:r>
    </w:p>
    <w:p w14:paraId="29B37FD4"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3.8.1.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663BA215"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3.8.2.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18C5F711"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3.8.3.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7DA40F2E"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3.9.</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Pedagogia (licenciatura) – Noturno;</w:t>
      </w:r>
    </w:p>
    <w:p w14:paraId="19E746E8"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3.9.1.</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A.</w:t>
      </w:r>
    </w:p>
    <w:p w14:paraId="5897FB09"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3.9.2.</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B.</w:t>
      </w:r>
    </w:p>
    <w:p w14:paraId="5986706B"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3.9.3.</w:t>
      </w:r>
      <w:r>
        <w:rPr>
          <w:rFonts w:ascii="Times New Roman" w:eastAsia="Times New Roman" w:hAnsi="Times New Roman" w:cs="Times New Roman"/>
          <w:b/>
          <w:color w:val="FF0000"/>
          <w:sz w:val="14"/>
          <w:szCs w:val="14"/>
          <w:highlight w:val="white"/>
        </w:rPr>
        <w:t xml:space="preserve"> </w:t>
      </w:r>
      <w:r>
        <w:rPr>
          <w:rFonts w:ascii="Times New Roman" w:eastAsia="Times New Roman" w:hAnsi="Times New Roman" w:cs="Times New Roman"/>
          <w:b/>
          <w:color w:val="FF0000"/>
          <w:sz w:val="14"/>
          <w:szCs w:val="14"/>
          <w:highlight w:val="white"/>
        </w:rPr>
        <w:tab/>
      </w:r>
      <w:r>
        <w:rPr>
          <w:b/>
          <w:color w:val="00B050"/>
          <w:sz w:val="21"/>
          <w:szCs w:val="21"/>
          <w:highlight w:val="white"/>
        </w:rPr>
        <w:t>Processo C.</w:t>
      </w:r>
    </w:p>
    <w:p w14:paraId="1593A525" w14:textId="77777777" w:rsidR="004A0712" w:rsidRDefault="004240D8">
      <w:pPr>
        <w:spacing w:after="160" w:line="360" w:lineRule="auto"/>
        <w:ind w:left="1440" w:hanging="540"/>
        <w:rPr>
          <w:b/>
          <w:color w:val="FF0000"/>
          <w:sz w:val="21"/>
          <w:szCs w:val="21"/>
          <w:highlight w:val="white"/>
        </w:rPr>
      </w:pPr>
      <w:r>
        <w:rPr>
          <w:b/>
          <w:color w:val="FF0000"/>
          <w:sz w:val="21"/>
          <w:szCs w:val="21"/>
          <w:highlight w:val="white"/>
        </w:rPr>
        <w:t>3.10.</w:t>
      </w:r>
      <w:r>
        <w:rPr>
          <w:rFonts w:ascii="Times New Roman" w:eastAsia="Times New Roman" w:hAnsi="Times New Roman" w:cs="Times New Roman"/>
          <w:b/>
          <w:color w:val="FF0000"/>
          <w:sz w:val="14"/>
          <w:szCs w:val="14"/>
          <w:highlight w:val="white"/>
        </w:rPr>
        <w:t xml:space="preserve">  </w:t>
      </w:r>
      <w:r>
        <w:rPr>
          <w:b/>
          <w:color w:val="FF0000"/>
          <w:sz w:val="21"/>
          <w:szCs w:val="21"/>
          <w:highlight w:val="white"/>
        </w:rPr>
        <w:t xml:space="preserve"> -Química (licenciatura) – Matutino.</w:t>
      </w:r>
    </w:p>
    <w:p w14:paraId="5C3341F9"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3.10.1.</w:t>
      </w:r>
      <w:r>
        <w:rPr>
          <w:rFonts w:ascii="Times New Roman" w:eastAsia="Times New Roman" w:hAnsi="Times New Roman" w:cs="Times New Roman"/>
          <w:b/>
          <w:color w:val="FF0000"/>
          <w:sz w:val="14"/>
          <w:szCs w:val="14"/>
          <w:highlight w:val="white"/>
        </w:rPr>
        <w:t xml:space="preserve">  </w:t>
      </w:r>
      <w:r>
        <w:rPr>
          <w:b/>
          <w:color w:val="00B050"/>
          <w:sz w:val="21"/>
          <w:szCs w:val="21"/>
          <w:highlight w:val="white"/>
        </w:rPr>
        <w:t>Processo A.</w:t>
      </w:r>
    </w:p>
    <w:p w14:paraId="3576DCE0"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3.10.2.</w:t>
      </w:r>
      <w:r>
        <w:rPr>
          <w:rFonts w:ascii="Times New Roman" w:eastAsia="Times New Roman" w:hAnsi="Times New Roman" w:cs="Times New Roman"/>
          <w:b/>
          <w:color w:val="FF0000"/>
          <w:sz w:val="14"/>
          <w:szCs w:val="14"/>
          <w:highlight w:val="white"/>
        </w:rPr>
        <w:t xml:space="preserve">  </w:t>
      </w:r>
      <w:r>
        <w:rPr>
          <w:b/>
          <w:color w:val="00B050"/>
          <w:sz w:val="21"/>
          <w:szCs w:val="21"/>
          <w:highlight w:val="white"/>
        </w:rPr>
        <w:t>Processo A.</w:t>
      </w:r>
    </w:p>
    <w:p w14:paraId="2C045B09" w14:textId="77777777" w:rsidR="004A0712" w:rsidRDefault="004240D8">
      <w:pPr>
        <w:spacing w:after="160" w:line="360" w:lineRule="auto"/>
        <w:ind w:left="2140" w:hanging="720"/>
        <w:rPr>
          <w:b/>
          <w:color w:val="00B050"/>
          <w:sz w:val="21"/>
          <w:szCs w:val="21"/>
          <w:highlight w:val="white"/>
        </w:rPr>
      </w:pPr>
      <w:r>
        <w:rPr>
          <w:b/>
          <w:color w:val="FF0000"/>
          <w:sz w:val="21"/>
          <w:szCs w:val="21"/>
          <w:highlight w:val="white"/>
        </w:rPr>
        <w:t>3.10.3.</w:t>
      </w:r>
      <w:r>
        <w:rPr>
          <w:rFonts w:ascii="Times New Roman" w:eastAsia="Times New Roman" w:hAnsi="Times New Roman" w:cs="Times New Roman"/>
          <w:b/>
          <w:color w:val="FF0000"/>
          <w:sz w:val="14"/>
          <w:szCs w:val="14"/>
          <w:highlight w:val="white"/>
        </w:rPr>
        <w:t xml:space="preserve">  </w:t>
      </w:r>
      <w:r>
        <w:rPr>
          <w:b/>
          <w:color w:val="00B050"/>
          <w:sz w:val="21"/>
          <w:szCs w:val="21"/>
          <w:highlight w:val="white"/>
        </w:rPr>
        <w:t>Processo A.</w:t>
      </w:r>
    </w:p>
    <w:p w14:paraId="3E25440F" w14:textId="77777777" w:rsidR="004A0712" w:rsidRDefault="004240D8">
      <w:pPr>
        <w:spacing w:after="160" w:line="360" w:lineRule="auto"/>
        <w:ind w:left="1420"/>
        <w:rPr>
          <w:b/>
          <w:color w:val="FF0000"/>
          <w:sz w:val="21"/>
          <w:szCs w:val="21"/>
          <w:highlight w:val="white"/>
        </w:rPr>
      </w:pPr>
      <w:r>
        <w:rPr>
          <w:b/>
          <w:color w:val="FF0000"/>
          <w:sz w:val="21"/>
          <w:szCs w:val="21"/>
          <w:highlight w:val="white"/>
        </w:rPr>
        <w:t xml:space="preserve"> </w:t>
      </w:r>
    </w:p>
    <w:p w14:paraId="36B0BA7B" w14:textId="77777777" w:rsidR="004A0712" w:rsidRDefault="004240D8" w:rsidP="009C334B">
      <w:pPr>
        <w:spacing w:after="160" w:line="25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CAPÍTULO 4</w:t>
      </w:r>
    </w:p>
    <w:p w14:paraId="34EEE204" w14:textId="77777777" w:rsidR="004A0712" w:rsidRDefault="004240D8" w:rsidP="009C334B">
      <w:pPr>
        <w:spacing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CONCLUSÕES</w:t>
      </w:r>
    </w:p>
    <w:p w14:paraId="4B618B6B" w14:textId="77777777" w:rsidR="004A0712" w:rsidRDefault="004240D8">
      <w:pPr>
        <w:spacing w:line="256" w:lineRule="auto"/>
        <w:ind w:left="360"/>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w:t>
      </w:r>
    </w:p>
    <w:p w14:paraId="782E6B26" w14:textId="77777777" w:rsidR="004A0712" w:rsidRDefault="004A0712">
      <w:pPr>
        <w:spacing w:line="256" w:lineRule="auto"/>
        <w:ind w:left="360"/>
        <w:jc w:val="both"/>
        <w:rPr>
          <w:rFonts w:ascii="Times New Roman" w:eastAsia="Times New Roman" w:hAnsi="Times New Roman" w:cs="Times New Roman"/>
          <w:b/>
          <w:color w:val="FF0000"/>
          <w:sz w:val="28"/>
          <w:szCs w:val="28"/>
        </w:rPr>
      </w:pPr>
    </w:p>
    <w:p w14:paraId="27D1847F"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p>
    <w:p w14:paraId="2BD4C0FF" w14:textId="77777777" w:rsidR="004A0712" w:rsidRDefault="004A0712">
      <w:pPr>
        <w:rPr>
          <w:rFonts w:ascii="Times New Roman" w:eastAsia="Times New Roman" w:hAnsi="Times New Roman" w:cs="Times New Roman"/>
          <w:b/>
          <w:sz w:val="24"/>
          <w:szCs w:val="24"/>
        </w:rPr>
      </w:pPr>
    </w:p>
    <w:p w14:paraId="1BFCCDB5"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REFERÊNCIAS</w:t>
      </w:r>
    </w:p>
    <w:p w14:paraId="02574F3C" w14:textId="77777777" w:rsidR="002917CD" w:rsidRDefault="002917CD">
      <w:pPr>
        <w:pBdr>
          <w:bottom w:val="single" w:sz="6" w:space="1" w:color="auto"/>
        </w:pBdr>
        <w:spacing w:line="360" w:lineRule="auto"/>
        <w:jc w:val="both"/>
        <w:rPr>
          <w:rFonts w:ascii="Times New Roman" w:eastAsia="Times New Roman" w:hAnsi="Times New Roman" w:cs="Times New Roman"/>
        </w:rPr>
      </w:pPr>
    </w:p>
    <w:p w14:paraId="4C6C4EC7" w14:textId="195C4B97" w:rsidR="004A0712" w:rsidRDefault="002917CD">
      <w:pPr>
        <w:pBdr>
          <w:bottom w:val="single" w:sz="6" w:space="1" w:color="auto"/>
        </w:pBdr>
        <w:spacing w:line="360" w:lineRule="auto"/>
        <w:jc w:val="both"/>
        <w:rPr>
          <w:rFonts w:ascii="Times New Roman" w:eastAsia="Times New Roman" w:hAnsi="Times New Roman" w:cs="Times New Roman"/>
        </w:rPr>
      </w:pPr>
      <w:r>
        <w:rPr>
          <w:color w:val="222222"/>
          <w:sz w:val="20"/>
          <w:szCs w:val="20"/>
          <w:shd w:val="clear" w:color="auto" w:fill="FFFFFF"/>
        </w:rPr>
        <w:t>CAVALCANTI, Rubens. </w:t>
      </w:r>
      <w:r>
        <w:rPr>
          <w:b/>
          <w:bCs/>
          <w:color w:val="222222"/>
          <w:sz w:val="20"/>
          <w:szCs w:val="20"/>
          <w:shd w:val="clear" w:color="auto" w:fill="FFFFFF"/>
        </w:rPr>
        <w:t>Modelagem de processos de negócios: Roteiro para realização de projetos de modelagem de processos de negócios</w:t>
      </w:r>
      <w:r>
        <w:rPr>
          <w:color w:val="222222"/>
          <w:sz w:val="20"/>
          <w:szCs w:val="20"/>
          <w:shd w:val="clear" w:color="auto" w:fill="FFFFFF"/>
        </w:rPr>
        <w:t xml:space="preserve">. </w:t>
      </w:r>
      <w:proofErr w:type="spellStart"/>
      <w:r>
        <w:rPr>
          <w:color w:val="222222"/>
          <w:sz w:val="20"/>
          <w:szCs w:val="20"/>
          <w:shd w:val="clear" w:color="auto" w:fill="FFFFFF"/>
        </w:rPr>
        <w:t>Brasport</w:t>
      </w:r>
      <w:proofErr w:type="spellEnd"/>
      <w:r>
        <w:rPr>
          <w:color w:val="222222"/>
          <w:sz w:val="20"/>
          <w:szCs w:val="20"/>
          <w:shd w:val="clear" w:color="auto" w:fill="FFFFFF"/>
        </w:rPr>
        <w:t>, 2017.</w:t>
      </w:r>
      <w:r w:rsidR="004240D8">
        <w:rPr>
          <w:rFonts w:ascii="Times New Roman" w:eastAsia="Times New Roman" w:hAnsi="Times New Roman" w:cs="Times New Roman"/>
        </w:rPr>
        <w:t xml:space="preserve"> </w:t>
      </w:r>
    </w:p>
    <w:p w14:paraId="04CCA95D" w14:textId="3A8A0F88" w:rsidR="000F381E" w:rsidRDefault="000F381E">
      <w:pPr>
        <w:pBdr>
          <w:bottom w:val="single" w:sz="6" w:space="1" w:color="auto"/>
        </w:pBdr>
        <w:spacing w:line="360" w:lineRule="auto"/>
        <w:jc w:val="both"/>
        <w:rPr>
          <w:rFonts w:ascii="Times New Roman" w:eastAsia="Times New Roman" w:hAnsi="Times New Roman" w:cs="Times New Roman"/>
        </w:rPr>
      </w:pPr>
    </w:p>
    <w:p w14:paraId="5D829777" w14:textId="376CB14A" w:rsidR="000F381E" w:rsidRDefault="000F381E">
      <w:pPr>
        <w:pBdr>
          <w:bottom w:val="single" w:sz="6" w:space="1" w:color="auto"/>
        </w:pBdr>
        <w:spacing w:line="360" w:lineRule="auto"/>
        <w:jc w:val="both"/>
        <w:rPr>
          <w:color w:val="222222"/>
          <w:sz w:val="20"/>
          <w:szCs w:val="20"/>
          <w:shd w:val="clear" w:color="auto" w:fill="FFFFFF"/>
        </w:rPr>
      </w:pPr>
      <w:r>
        <w:rPr>
          <w:color w:val="222222"/>
          <w:sz w:val="20"/>
          <w:szCs w:val="20"/>
          <w:shd w:val="clear" w:color="auto" w:fill="FFFFFF"/>
        </w:rPr>
        <w:t xml:space="preserve">BALDAM, </w:t>
      </w:r>
      <w:proofErr w:type="spellStart"/>
      <w:r>
        <w:rPr>
          <w:color w:val="222222"/>
          <w:sz w:val="20"/>
          <w:szCs w:val="20"/>
          <w:shd w:val="clear" w:color="auto" w:fill="FFFFFF"/>
        </w:rPr>
        <w:t>Roquemar</w:t>
      </w:r>
      <w:proofErr w:type="spellEnd"/>
      <w:r>
        <w:rPr>
          <w:color w:val="222222"/>
          <w:sz w:val="20"/>
          <w:szCs w:val="20"/>
          <w:shd w:val="clear" w:color="auto" w:fill="FFFFFF"/>
        </w:rPr>
        <w:t xml:space="preserve">; ABEPRO, </w:t>
      </w:r>
      <w:proofErr w:type="spellStart"/>
      <w:r>
        <w:rPr>
          <w:color w:val="222222"/>
          <w:sz w:val="20"/>
          <w:szCs w:val="20"/>
          <w:shd w:val="clear" w:color="auto" w:fill="FFFFFF"/>
        </w:rPr>
        <w:t>Associacao</w:t>
      </w:r>
      <w:proofErr w:type="spellEnd"/>
      <w:r>
        <w:rPr>
          <w:color w:val="222222"/>
          <w:sz w:val="20"/>
          <w:szCs w:val="20"/>
          <w:shd w:val="clear" w:color="auto" w:fill="FFFFFF"/>
        </w:rPr>
        <w:t xml:space="preserve">; ROZENFELD, </w:t>
      </w:r>
      <w:proofErr w:type="spellStart"/>
      <w:r>
        <w:rPr>
          <w:color w:val="222222"/>
          <w:sz w:val="20"/>
          <w:szCs w:val="20"/>
          <w:shd w:val="clear" w:color="auto" w:fill="FFFFFF"/>
        </w:rPr>
        <w:t>Henriq</w:t>
      </w:r>
      <w:proofErr w:type="spellEnd"/>
      <w:r>
        <w:rPr>
          <w:color w:val="222222"/>
          <w:sz w:val="20"/>
          <w:szCs w:val="20"/>
          <w:shd w:val="clear" w:color="auto" w:fill="FFFFFF"/>
        </w:rPr>
        <w:t>. </w:t>
      </w:r>
      <w:r>
        <w:rPr>
          <w:b/>
          <w:bCs/>
          <w:color w:val="222222"/>
          <w:sz w:val="20"/>
          <w:szCs w:val="20"/>
          <w:shd w:val="clear" w:color="auto" w:fill="FFFFFF"/>
        </w:rPr>
        <w:t>Gerenciamento de Processos de Negócio-BPM: uma referência para implantação prática</w:t>
      </w:r>
      <w:r>
        <w:rPr>
          <w:color w:val="222222"/>
          <w:sz w:val="20"/>
          <w:szCs w:val="20"/>
          <w:shd w:val="clear" w:color="auto" w:fill="FFFFFF"/>
        </w:rPr>
        <w:t>. Elsevier Brasil, 2014.</w:t>
      </w:r>
    </w:p>
    <w:p w14:paraId="5FDA357A" w14:textId="5142821B" w:rsidR="00CC45D5" w:rsidRDefault="00CC45D5">
      <w:pPr>
        <w:pBdr>
          <w:bottom w:val="single" w:sz="6" w:space="1" w:color="auto"/>
        </w:pBdr>
        <w:spacing w:line="360" w:lineRule="auto"/>
        <w:jc w:val="both"/>
        <w:rPr>
          <w:color w:val="222222"/>
          <w:sz w:val="20"/>
          <w:szCs w:val="20"/>
          <w:shd w:val="clear" w:color="auto" w:fill="FFFFFF"/>
        </w:rPr>
      </w:pPr>
    </w:p>
    <w:p w14:paraId="7F861827" w14:textId="5B61F986" w:rsidR="00CC45D5" w:rsidRDefault="00CC45D5">
      <w:pPr>
        <w:pBdr>
          <w:bottom w:val="single" w:sz="6" w:space="1" w:color="auto"/>
        </w:pBdr>
        <w:spacing w:line="360" w:lineRule="auto"/>
        <w:jc w:val="both"/>
        <w:rPr>
          <w:rFonts w:ascii="Times New Roman" w:eastAsia="Times New Roman" w:hAnsi="Times New Roman" w:cs="Times New Roman"/>
        </w:rPr>
      </w:pPr>
      <w:r>
        <w:rPr>
          <w:color w:val="222222"/>
          <w:sz w:val="20"/>
          <w:szCs w:val="20"/>
          <w:shd w:val="clear" w:color="auto" w:fill="FFFFFF"/>
        </w:rPr>
        <w:lastRenderedPageBreak/>
        <w:t>BRAGHETTO, Kelly Rosa. Técnicas de modelagem para a análise de desempenho de processos de negócio. </w:t>
      </w:r>
      <w:r>
        <w:rPr>
          <w:b/>
          <w:bCs/>
          <w:color w:val="222222"/>
          <w:sz w:val="20"/>
          <w:szCs w:val="20"/>
          <w:shd w:val="clear" w:color="auto" w:fill="FFFFFF"/>
        </w:rPr>
        <w:t>Instituto de Matemática e Estatística da Universidade de São Paulo</w:t>
      </w:r>
      <w:r>
        <w:rPr>
          <w:color w:val="222222"/>
          <w:sz w:val="20"/>
          <w:szCs w:val="20"/>
          <w:shd w:val="clear" w:color="auto" w:fill="FFFFFF"/>
        </w:rPr>
        <w:t>, 2011.</w:t>
      </w:r>
    </w:p>
    <w:p w14:paraId="2DF62E24" w14:textId="77777777" w:rsidR="002917CD" w:rsidRDefault="002917CD">
      <w:pPr>
        <w:spacing w:line="360" w:lineRule="auto"/>
        <w:jc w:val="both"/>
        <w:rPr>
          <w:rFonts w:ascii="Times New Roman" w:eastAsia="Times New Roman" w:hAnsi="Times New Roman" w:cs="Times New Roman"/>
        </w:rPr>
      </w:pPr>
    </w:p>
    <w:p w14:paraId="721700B5" w14:textId="77777777" w:rsidR="004A0712" w:rsidRDefault="004240D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7783067A"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rPr>
        <w:t xml:space="preserve">SOBRENOME, Nome. </w:t>
      </w:r>
      <w:r>
        <w:rPr>
          <w:rFonts w:ascii="Times New Roman" w:eastAsia="Times New Roman" w:hAnsi="Times New Roman" w:cs="Times New Roman"/>
          <w:b/>
        </w:rPr>
        <w:t>Título.</w:t>
      </w:r>
      <w:r>
        <w:rPr>
          <w:rFonts w:ascii="Times New Roman" w:eastAsia="Times New Roman" w:hAnsi="Times New Roman" w:cs="Times New Roman"/>
        </w:rPr>
        <w:t xml:space="preserve">  Edição. Local de publicação: Editora, ano. Número de páginas.</w:t>
      </w:r>
    </w:p>
    <w:p w14:paraId="789C77B8" w14:textId="77777777" w:rsidR="004A0712" w:rsidRDefault="004240D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5A9C25C" w14:textId="77777777" w:rsidR="004A0712" w:rsidRDefault="004240D8">
      <w:pPr>
        <w:jc w:val="both"/>
        <w:rPr>
          <w:rFonts w:ascii="Times New Roman" w:eastAsia="Times New Roman" w:hAnsi="Times New Roman" w:cs="Times New Roman"/>
        </w:rPr>
      </w:pPr>
      <w:r>
        <w:rPr>
          <w:rFonts w:ascii="Times New Roman" w:eastAsia="Times New Roman" w:hAnsi="Times New Roman" w:cs="Times New Roman"/>
        </w:rPr>
        <w:t xml:space="preserve">SANTOS, J. C. B. </w:t>
      </w:r>
      <w:r>
        <w:rPr>
          <w:rFonts w:ascii="Times New Roman" w:eastAsia="Times New Roman" w:hAnsi="Times New Roman" w:cs="Times New Roman"/>
          <w:b/>
        </w:rPr>
        <w:t>Modelagem de Processos de Negócio nos Departamentos de Graduação do Campus Prof. Alberto Carvalho</w:t>
      </w:r>
      <w:r>
        <w:rPr>
          <w:rFonts w:ascii="Times New Roman" w:eastAsia="Times New Roman" w:hAnsi="Times New Roman" w:cs="Times New Roman"/>
        </w:rPr>
        <w:t>. Itabaiana: 2015.</w:t>
      </w:r>
    </w:p>
    <w:p w14:paraId="7C920847" w14:textId="77777777" w:rsidR="004A0712" w:rsidRDefault="004240D8">
      <w:pPr>
        <w:spacing w:line="25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0954893A" w14:textId="77777777" w:rsidR="004A0712" w:rsidRDefault="004240D8">
      <w:pPr>
        <w:spacing w:line="256" w:lineRule="auto"/>
        <w:jc w:val="both"/>
        <w:rPr>
          <w:rFonts w:ascii="Times New Roman" w:eastAsia="Times New Roman" w:hAnsi="Times New Roman" w:cs="Times New Roman"/>
          <w:sz w:val="16"/>
          <w:szCs w:val="16"/>
        </w:rPr>
      </w:pPr>
      <w:r>
        <w:rPr>
          <w:rFonts w:ascii="Times New Roman" w:eastAsia="Times New Roman" w:hAnsi="Times New Roman" w:cs="Times New Roman"/>
        </w:rPr>
        <w:t xml:space="preserve">MÜCKENBERGERA, E.; TOGASHIB, G. B.; PÁDUAC, S. I. D.; MIURAD, I. K. </w:t>
      </w:r>
      <w:r>
        <w:rPr>
          <w:rFonts w:ascii="Times New Roman" w:eastAsia="Times New Roman" w:hAnsi="Times New Roman" w:cs="Times New Roman"/>
          <w:b/>
        </w:rPr>
        <w:t xml:space="preserve">Gestão de processos aplicada à realização de convênios internacionais bilaterais em uma instituição de ensino superior pública brasileira. </w:t>
      </w:r>
      <w:r>
        <w:rPr>
          <w:rFonts w:ascii="Times New Roman" w:eastAsia="Times New Roman" w:hAnsi="Times New Roman" w:cs="Times New Roman"/>
        </w:rPr>
        <w:t>São Paulo: 2010.</w:t>
      </w:r>
      <w:r>
        <w:rPr>
          <w:rFonts w:ascii="Times New Roman" w:eastAsia="Times New Roman" w:hAnsi="Times New Roman" w:cs="Times New Roman"/>
          <w:sz w:val="16"/>
          <w:szCs w:val="16"/>
        </w:rPr>
        <w:t xml:space="preserve"> </w:t>
      </w:r>
    </w:p>
    <w:p w14:paraId="0B212C3F" w14:textId="77777777" w:rsidR="004A0712" w:rsidRDefault="004240D8">
      <w:pPr>
        <w:spacing w:line="25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12AB2CE1" w14:textId="77777777" w:rsidR="004A0712" w:rsidRDefault="004240D8">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THIRY, M.; WANGENHEIM, C. G. V.; ZOUCAS, A.; PICKLER, K. </w:t>
      </w:r>
      <w:r>
        <w:rPr>
          <w:rFonts w:ascii="Times New Roman" w:eastAsia="Times New Roman" w:hAnsi="Times New Roman" w:cs="Times New Roman"/>
          <w:b/>
        </w:rPr>
        <w:t>Uma Abordagem para a Modelagem Colaborativa de Processos de Software em Micro e Pequenas Empresas.</w:t>
      </w:r>
      <w:r>
        <w:rPr>
          <w:rFonts w:ascii="Times New Roman" w:eastAsia="Times New Roman" w:hAnsi="Times New Roman" w:cs="Times New Roman"/>
        </w:rPr>
        <w:t xml:space="preserve"> São José: 2006.</w:t>
      </w:r>
    </w:p>
    <w:p w14:paraId="4BE56BDC" w14:textId="77777777" w:rsidR="004A0712" w:rsidRDefault="004A0712">
      <w:pPr>
        <w:jc w:val="both"/>
        <w:rPr>
          <w:rFonts w:ascii="Times New Roman" w:eastAsia="Times New Roman" w:hAnsi="Times New Roman" w:cs="Times New Roman"/>
        </w:rPr>
      </w:pPr>
    </w:p>
    <w:p w14:paraId="3B67B2A2" w14:textId="77777777" w:rsidR="004A0712" w:rsidRDefault="004A0712">
      <w:pPr>
        <w:jc w:val="both"/>
        <w:rPr>
          <w:rFonts w:ascii="Times New Roman" w:eastAsia="Times New Roman" w:hAnsi="Times New Roman" w:cs="Times New Roman"/>
        </w:rPr>
      </w:pPr>
    </w:p>
    <w:p w14:paraId="143CD748" w14:textId="77777777" w:rsidR="004A0712" w:rsidRDefault="004240D8">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7D1BA43E" w14:textId="77777777" w:rsidR="004A0712" w:rsidRDefault="004240D8">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2878DC7B" w14:textId="77777777" w:rsidR="004A0712" w:rsidRDefault="004A0712">
      <w:pPr>
        <w:spacing w:line="360" w:lineRule="auto"/>
        <w:rPr>
          <w:rFonts w:ascii="Times New Roman" w:eastAsia="Times New Roman" w:hAnsi="Times New Roman" w:cs="Times New Roman"/>
          <w:b/>
          <w:sz w:val="24"/>
          <w:szCs w:val="24"/>
        </w:rPr>
      </w:pPr>
    </w:p>
    <w:p w14:paraId="3FAF1B32"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GLOSSÁRIO (OPCIONAL)</w:t>
      </w:r>
    </w:p>
    <w:p w14:paraId="3BB33610"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652DE90A"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D520DAF"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Termo/Palavra: </w:t>
      </w:r>
      <w:r>
        <w:rPr>
          <w:rFonts w:ascii="Times New Roman" w:eastAsia="Times New Roman" w:hAnsi="Times New Roman" w:cs="Times New Roman"/>
        </w:rPr>
        <w:t>Definição. [Os termos devem estar organizados em ordem alfabética].</w:t>
      </w:r>
    </w:p>
    <w:p w14:paraId="3FE3BF60"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APÊNDICE (OPCIONAL)</w:t>
      </w:r>
    </w:p>
    <w:p w14:paraId="1F31A6AF"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4ED45520"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42D28664"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APÊNDICE A – Título do Apêndice A</w:t>
      </w:r>
    </w:p>
    <w:p w14:paraId="217A7509" w14:textId="77777777" w:rsidR="004A0712" w:rsidRDefault="004A0712">
      <w:pPr>
        <w:spacing w:line="360" w:lineRule="auto"/>
        <w:rPr>
          <w:rFonts w:ascii="Times New Roman" w:eastAsia="Times New Roman" w:hAnsi="Times New Roman" w:cs="Times New Roman"/>
          <w:b/>
          <w:sz w:val="24"/>
          <w:szCs w:val="24"/>
        </w:rPr>
      </w:pPr>
    </w:p>
    <w:p w14:paraId="71E8916A"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ANEXOS (OPCIONAL)</w:t>
      </w:r>
    </w:p>
    <w:p w14:paraId="021F83BA"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E0D1F8F"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8807224"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ANEXO I – Título do Anexo I</w:t>
      </w:r>
    </w:p>
    <w:p w14:paraId="62A79A9B"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2E309BE"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ANEXO II – Título do Anexo II</w:t>
      </w:r>
    </w:p>
    <w:p w14:paraId="6AF9AB44" w14:textId="77777777" w:rsidR="004A0712" w:rsidRDefault="004A0712">
      <w:pPr>
        <w:spacing w:line="360" w:lineRule="auto"/>
        <w:rPr>
          <w:rFonts w:ascii="Times New Roman" w:eastAsia="Times New Roman" w:hAnsi="Times New Roman" w:cs="Times New Roman"/>
          <w:b/>
          <w:sz w:val="24"/>
          <w:szCs w:val="24"/>
        </w:rPr>
      </w:pPr>
    </w:p>
    <w:p w14:paraId="072C4977" w14:textId="77777777" w:rsidR="004A0712" w:rsidRDefault="004240D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ÍNDICE (OPCIONAL)</w:t>
      </w:r>
    </w:p>
    <w:p w14:paraId="490B1426"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4910DF4E" w14:textId="77777777" w:rsidR="004A0712" w:rsidRDefault="004240D8">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27538396"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Palavra 1/Frase 1 – número da página.</w:t>
      </w:r>
    </w:p>
    <w:p w14:paraId="49EBD993"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Palavra 2/Frase 1 – número da página.</w:t>
      </w:r>
    </w:p>
    <w:p w14:paraId="7806AC33" w14:textId="77777777" w:rsidR="004A0712" w:rsidRDefault="004240D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33090B87" w14:textId="77777777" w:rsidR="004A0712" w:rsidRDefault="004240D8">
      <w:pPr>
        <w:spacing w:line="360" w:lineRule="auto"/>
        <w:jc w:val="both"/>
        <w:rPr>
          <w:rFonts w:ascii="Times New Roman" w:eastAsia="Times New Roman" w:hAnsi="Times New Roman" w:cs="Times New Roman"/>
        </w:rPr>
      </w:pPr>
      <w:r>
        <w:rPr>
          <w:rFonts w:ascii="Times New Roman" w:eastAsia="Times New Roman" w:hAnsi="Times New Roman" w:cs="Times New Roman"/>
        </w:rPr>
        <w:t>[Observação: O índice é uma lista de palavras ou frases ordenadas segundo determinado critério, que localiza e remete para as informações contidas no texto.]</w:t>
      </w:r>
    </w:p>
    <w:p w14:paraId="7D0BFC34" w14:textId="77777777" w:rsidR="004A0712" w:rsidRDefault="004240D8">
      <w:pPr>
        <w:rPr>
          <w:rFonts w:ascii="Times New Roman" w:eastAsia="Times New Roman" w:hAnsi="Times New Roman" w:cs="Times New Roman"/>
          <w:b/>
        </w:rPr>
      </w:pPr>
      <w:r>
        <w:rPr>
          <w:rFonts w:ascii="Times New Roman" w:eastAsia="Times New Roman" w:hAnsi="Times New Roman" w:cs="Times New Roman"/>
          <w:b/>
        </w:rPr>
        <w:t xml:space="preserve"> </w:t>
      </w:r>
    </w:p>
    <w:p w14:paraId="4FD73FA4" w14:textId="77777777" w:rsidR="004A0712" w:rsidRDefault="004A0712">
      <w:pPr>
        <w:rPr>
          <w:rFonts w:ascii="Times New Roman" w:eastAsia="Times New Roman" w:hAnsi="Times New Roman" w:cs="Times New Roman"/>
        </w:rPr>
      </w:pPr>
    </w:p>
    <w:sectPr w:rsidR="004A0712">
      <w:headerReference w:type="default" r:id="rId12"/>
      <w:footerReference w:type="default" r:id="rId1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eson Santos" w:date="2019-08-09T19:48:00Z" w:initials="ES">
    <w:p w14:paraId="2EA59E51" w14:textId="309D90F9" w:rsidR="00866254" w:rsidRDefault="00866254">
      <w:pPr>
        <w:pStyle w:val="Textodecomentrio"/>
      </w:pPr>
      <w:r>
        <w:rPr>
          <w:rStyle w:val="Refdecomentrio"/>
        </w:rPr>
        <w:annotationRef/>
      </w:r>
      <w:r>
        <w:t>Ao termino colocar</w:t>
      </w:r>
    </w:p>
  </w:comment>
  <w:comment w:id="1" w:author="Emeson Santos" w:date="2019-08-09T19:47:00Z" w:initials="ES">
    <w:p w14:paraId="1ADDE85F" w14:textId="528FFE05" w:rsidR="00866254" w:rsidRDefault="00866254">
      <w:pPr>
        <w:pStyle w:val="Textodecomentrio"/>
      </w:pPr>
      <w:r>
        <w:rPr>
          <w:rStyle w:val="Refdecomentrio"/>
        </w:rPr>
        <w:annotationRef/>
      </w:r>
      <w:r>
        <w:t>Duvida de como fazer isso</w:t>
      </w:r>
    </w:p>
  </w:comment>
  <w:comment w:id="2" w:author="Emeson Santos" w:date="2019-08-09T19:47:00Z" w:initials="ES">
    <w:p w14:paraId="17444300" w14:textId="7943872C" w:rsidR="00866254" w:rsidRDefault="00866254">
      <w:pPr>
        <w:pStyle w:val="Textodecomentrio"/>
      </w:pPr>
      <w:r>
        <w:rPr>
          <w:rStyle w:val="Refdecomentrio"/>
        </w:rPr>
        <w:annotationRef/>
      </w:r>
      <w:r>
        <w:t xml:space="preserve">Como colocar Paulo </w:t>
      </w:r>
      <w:proofErr w:type="spellStart"/>
      <w:r>
        <w:t>vitor</w:t>
      </w:r>
      <w:proofErr w:type="spellEnd"/>
    </w:p>
  </w:comment>
  <w:comment w:id="3" w:author="Emeson Santos" w:date="2019-08-09T19:49:00Z" w:initials="ES">
    <w:p w14:paraId="2AB92681" w14:textId="65C689C4" w:rsidR="00866254" w:rsidRDefault="00866254">
      <w:pPr>
        <w:pStyle w:val="Textodecomentrio"/>
      </w:pPr>
      <w:r>
        <w:rPr>
          <w:rStyle w:val="Refdecomentrio"/>
        </w:rPr>
        <w:annotationRef/>
      </w:r>
      <w:r>
        <w:t>Colocar depois a data</w:t>
      </w:r>
    </w:p>
  </w:comment>
  <w:comment w:id="4" w:author="Emeson Santos" w:date="2019-08-09T19:51:00Z" w:initials="ES">
    <w:p w14:paraId="0A08CA45" w14:textId="0B99D3F0" w:rsidR="00866254" w:rsidRDefault="00866254">
      <w:pPr>
        <w:pStyle w:val="Textodecomentrio"/>
      </w:pPr>
      <w:r>
        <w:rPr>
          <w:rStyle w:val="Refdecomentrio"/>
        </w:rPr>
        <w:annotationRef/>
      </w:r>
      <w:r>
        <w:t>Duvida de como fazer</w:t>
      </w:r>
    </w:p>
  </w:comment>
  <w:comment w:id="8" w:author="Emeson Santos" w:date="2019-07-20T23:01:00Z" w:initials="">
    <w:p w14:paraId="0FB14E06" w14:textId="77777777" w:rsidR="00866254" w:rsidRDefault="00866254">
      <w:pPr>
        <w:widowControl w:val="0"/>
        <w:pBdr>
          <w:top w:val="nil"/>
          <w:left w:val="nil"/>
          <w:bottom w:val="nil"/>
          <w:right w:val="nil"/>
          <w:between w:val="nil"/>
        </w:pBdr>
        <w:spacing w:line="240" w:lineRule="auto"/>
        <w:rPr>
          <w:color w:val="000000"/>
        </w:rPr>
      </w:pPr>
      <w:r>
        <w:rPr>
          <w:color w:val="000000"/>
        </w:rPr>
        <w:t>[ES</w:t>
      </w:r>
      <w:proofErr w:type="gramStart"/>
      <w:r>
        <w:rPr>
          <w:color w:val="000000"/>
        </w:rPr>
        <w:t>1]Aqui</w:t>
      </w:r>
      <w:proofErr w:type="gramEnd"/>
      <w:r>
        <w:rPr>
          <w:color w:val="000000"/>
        </w:rPr>
        <w:t xml:space="preserve"> a parte do resumo da fundamentação teórica que apresenta as seções posteriores</w:t>
      </w:r>
    </w:p>
    <w:p w14:paraId="200AEEAF" w14:textId="77777777" w:rsidR="00866254" w:rsidRDefault="00866254">
      <w:pPr>
        <w:widowControl w:val="0"/>
        <w:pBdr>
          <w:top w:val="nil"/>
          <w:left w:val="nil"/>
          <w:bottom w:val="nil"/>
          <w:right w:val="nil"/>
          <w:between w:val="nil"/>
        </w:pBdr>
        <w:spacing w:line="240" w:lineRule="auto"/>
        <w:rPr>
          <w:color w:val="000000"/>
        </w:rPr>
      </w:pPr>
      <w:r>
        <w:rPr>
          <w:color w:val="000000"/>
        </w:rPr>
        <w:t>Deste capítulo</w:t>
      </w:r>
    </w:p>
  </w:comment>
  <w:comment w:id="9" w:author="Emeson Santos" w:date="2019-07-18T23:32:00Z" w:initials="ES">
    <w:p w14:paraId="5724C8FD" w14:textId="77777777" w:rsidR="00866254" w:rsidRDefault="00866254" w:rsidP="004D4C37">
      <w:pPr>
        <w:pStyle w:val="Textodecomentrio"/>
      </w:pPr>
      <w:r>
        <w:rPr>
          <w:rStyle w:val="Refdecomentrio"/>
        </w:rPr>
        <w:annotationRef/>
      </w:r>
      <w:r>
        <w:t>Minha introdução para iniciar a secao</w:t>
      </w:r>
    </w:p>
  </w:comment>
  <w:comment w:id="10" w:author="Emeson Santos" w:date="2019-07-19T09:41:00Z" w:initials="ES">
    <w:p w14:paraId="393F6FCC" w14:textId="77777777" w:rsidR="00866254" w:rsidRDefault="00866254" w:rsidP="004D4C37">
      <w:pPr>
        <w:pStyle w:val="Textodecomentrio"/>
      </w:pPr>
      <w:r>
        <w:rPr>
          <w:rStyle w:val="Refdecomentrio"/>
        </w:rPr>
        <w:annotationRef/>
      </w:r>
      <w:r>
        <w:t>Colocar logo nas referencias</w:t>
      </w:r>
    </w:p>
  </w:comment>
  <w:comment w:id="11" w:author="Emeson Santos" w:date="2019-07-19T10:56:00Z" w:initials="ES">
    <w:p w14:paraId="51B0AF70" w14:textId="77777777" w:rsidR="00866254" w:rsidRDefault="00866254" w:rsidP="004D4C37">
      <w:pPr>
        <w:pStyle w:val="Textodecomentrio"/>
      </w:pPr>
      <w:r>
        <w:rPr>
          <w:rStyle w:val="Refdecomentrio"/>
        </w:rPr>
        <w:annotationRef/>
      </w:r>
      <w:r>
        <w:t>Feito a referencia</w:t>
      </w:r>
    </w:p>
  </w:comment>
  <w:comment w:id="12" w:author="Emeson Santos" w:date="2019-07-19T11:14:00Z" w:initials="ES">
    <w:p w14:paraId="02473CB9" w14:textId="77777777" w:rsidR="00866254" w:rsidRDefault="00866254" w:rsidP="004D4C37">
      <w:pPr>
        <w:pStyle w:val="Textodecomentrio"/>
      </w:pPr>
      <w:r>
        <w:rPr>
          <w:rStyle w:val="Refdecomentrio"/>
        </w:rPr>
        <w:annotationRef/>
      </w:r>
      <w:r>
        <w:t>Estava errada foi trocado por essa referencia de citacao</w:t>
      </w:r>
    </w:p>
  </w:comment>
  <w:comment w:id="13" w:author="Emeson Santos" w:date="2019-07-19T11:14:00Z" w:initials="ES">
    <w:p w14:paraId="01F1414E" w14:textId="77777777" w:rsidR="00866254" w:rsidRDefault="00866254" w:rsidP="004D4C37">
      <w:pPr>
        <w:pStyle w:val="Textodecomentrio"/>
      </w:pPr>
      <w:r>
        <w:rPr>
          <w:rStyle w:val="Refdecomentrio"/>
        </w:rPr>
        <w:annotationRef/>
      </w:r>
      <w:r>
        <w:t>Já foi referenciado</w:t>
      </w:r>
    </w:p>
  </w:comment>
  <w:comment w:id="14" w:author="Emeson Santos" w:date="2019-07-19T09:47:00Z" w:initials="ES">
    <w:p w14:paraId="1F62F461" w14:textId="77777777" w:rsidR="00866254" w:rsidRDefault="00866254" w:rsidP="004D4C37">
      <w:pPr>
        <w:pStyle w:val="Textodecomentrio"/>
      </w:pPr>
      <w:r>
        <w:rPr>
          <w:rStyle w:val="Refdecomentrio"/>
        </w:rPr>
        <w:annotationRef/>
      </w:r>
      <w:r>
        <w:t>Essa já é uma citação do trabalho citado por togashi 2012. Talvez não possa ser feito por ser uma citação de citação.</w:t>
      </w:r>
    </w:p>
  </w:comment>
  <w:comment w:id="15" w:author="Emeson Santos" w:date="2019-07-19T11:16:00Z" w:initials="ES">
    <w:p w14:paraId="3245E9B4" w14:textId="77777777" w:rsidR="00866254" w:rsidRDefault="00866254" w:rsidP="004D4C37">
      <w:pPr>
        <w:pStyle w:val="Textodecomentrio"/>
      </w:pPr>
      <w:r>
        <w:rPr>
          <w:rStyle w:val="Refdecomentrio"/>
        </w:rPr>
        <w:annotationRef/>
      </w:r>
      <w:r>
        <w:t>Mesmo assim já esta nas referrencias se não precisar retirar</w:t>
      </w:r>
    </w:p>
  </w:comment>
  <w:comment w:id="16" w:author="Emeson Santos" w:date="2019-07-19T09:49:00Z" w:initials="ES">
    <w:p w14:paraId="3F2360A1" w14:textId="77777777" w:rsidR="00866254" w:rsidRDefault="00866254" w:rsidP="004D4C37">
      <w:pPr>
        <w:pStyle w:val="Textodecomentrio"/>
      </w:pPr>
      <w:r>
        <w:rPr>
          <w:rStyle w:val="Refdecomentrio"/>
        </w:rPr>
        <w:annotationRef/>
      </w:r>
      <w:r>
        <w:t xml:space="preserve">Colocar nas referencias </w:t>
      </w:r>
    </w:p>
  </w:comment>
  <w:comment w:id="17" w:author="Emeson Santos" w:date="2019-07-19T10:59:00Z" w:initials="ES">
    <w:p w14:paraId="4B3EC9D8" w14:textId="77777777" w:rsidR="00866254" w:rsidRDefault="00866254" w:rsidP="004D4C37">
      <w:pPr>
        <w:pStyle w:val="Textodecomentrio"/>
      </w:pPr>
      <w:r>
        <w:rPr>
          <w:rStyle w:val="Refdecomentrio"/>
        </w:rPr>
        <w:annotationRef/>
      </w:r>
      <w:r>
        <w:t>Feito a referencia</w:t>
      </w:r>
    </w:p>
  </w:comment>
  <w:comment w:id="18" w:author="Emeson Santos" w:date="2019-07-19T09:53:00Z" w:initials="ES">
    <w:p w14:paraId="42D236A4" w14:textId="77777777" w:rsidR="00866254" w:rsidRDefault="00866254" w:rsidP="004D4C37">
      <w:pPr>
        <w:pStyle w:val="Textodecomentrio"/>
      </w:pPr>
      <w:r>
        <w:rPr>
          <w:rStyle w:val="Refdecomentrio"/>
        </w:rPr>
        <w:annotationRef/>
      </w:r>
      <w:r>
        <w:t>Verificar se é uma citação de algum trabalho ou são palavras de Paulo Vitor</w:t>
      </w:r>
    </w:p>
  </w:comment>
  <w:comment w:id="19" w:author="Emeson Santos" w:date="2019-07-18T23:31:00Z" w:initials="ES">
    <w:p w14:paraId="1586FCE2" w14:textId="77777777" w:rsidR="00866254" w:rsidRDefault="00866254" w:rsidP="004D4C37">
      <w:pPr>
        <w:pStyle w:val="Textodecomentrio"/>
      </w:pPr>
      <w:r>
        <w:rPr>
          <w:rStyle w:val="Refdecomentrio"/>
        </w:rPr>
        <w:annotationRef/>
      </w:r>
      <w:r>
        <w:t>Dedfinicao de Gerenciamento de processos de negocio</w:t>
      </w:r>
    </w:p>
  </w:comment>
  <w:comment w:id="20" w:author="Emeson Santos" w:date="2019-07-19T09:58:00Z" w:initials="ES">
    <w:p w14:paraId="76A032A1" w14:textId="77777777" w:rsidR="00866254" w:rsidRDefault="00866254" w:rsidP="004D4C37">
      <w:pPr>
        <w:pStyle w:val="Textodecomentrio"/>
        <w:numPr>
          <w:ilvl w:val="0"/>
          <w:numId w:val="1"/>
        </w:numPr>
      </w:pPr>
      <w:r>
        <w:rPr>
          <w:rStyle w:val="Refdecomentrio"/>
        </w:rPr>
        <w:annotationRef/>
      </w:r>
      <w:r>
        <w:t>referenciado</w:t>
      </w:r>
    </w:p>
  </w:comment>
  <w:comment w:id="21" w:author="Emeson Santos" w:date="2019-07-19T10:18:00Z" w:initials="ES">
    <w:p w14:paraId="7AC34418" w14:textId="77777777" w:rsidR="00866254" w:rsidRDefault="00866254" w:rsidP="004D4C37">
      <w:pPr>
        <w:pStyle w:val="Textodecomentrio"/>
        <w:rPr>
          <w:rStyle w:val="Refdecomentrio"/>
        </w:rPr>
      </w:pPr>
      <w:r>
        <w:rPr>
          <w:rStyle w:val="Refdecomentrio"/>
        </w:rPr>
        <w:annotationRef/>
      </w:r>
      <w:r>
        <w:rPr>
          <w:rStyle w:val="Refdecomentrio"/>
        </w:rPr>
        <w:t>Já esta referenciado</w:t>
      </w:r>
    </w:p>
    <w:p w14:paraId="3018456E" w14:textId="77777777" w:rsidR="00866254" w:rsidRDefault="00866254" w:rsidP="004D4C37">
      <w:pPr>
        <w:pStyle w:val="Textodecomentrio"/>
      </w:pPr>
    </w:p>
  </w:comment>
  <w:comment w:id="22" w:author="Emeson Santos" w:date="2019-07-19T10:19:00Z" w:initials="ES">
    <w:p w14:paraId="2E2C586A" w14:textId="77777777" w:rsidR="00866254" w:rsidRDefault="00866254" w:rsidP="004D4C37">
      <w:pPr>
        <w:pStyle w:val="Textodecomentrio"/>
      </w:pPr>
      <w:r>
        <w:rPr>
          <w:rStyle w:val="Refdecomentrio"/>
        </w:rPr>
        <w:annotationRef/>
      </w:r>
      <w:r>
        <w:t>Colocar a referencia</w:t>
      </w:r>
    </w:p>
  </w:comment>
  <w:comment w:id="23" w:author="Emeson Santos" w:date="2019-07-19T10:20:00Z" w:initials="ES">
    <w:p w14:paraId="7648B0F9" w14:textId="77777777" w:rsidR="00866254" w:rsidRDefault="00866254" w:rsidP="004D4C37">
      <w:pPr>
        <w:pStyle w:val="Textodecomentrio"/>
      </w:pPr>
      <w:r>
        <w:rPr>
          <w:rStyle w:val="Refdecomentrio"/>
        </w:rPr>
        <w:annotationRef/>
      </w:r>
      <w:r>
        <w:t>Colocar a referencia</w:t>
      </w:r>
    </w:p>
  </w:comment>
  <w:comment w:id="24" w:author="Emeson Santos" w:date="2019-07-19T10:20:00Z" w:initials="ES">
    <w:p w14:paraId="5DBA31D2" w14:textId="77777777" w:rsidR="00866254" w:rsidRDefault="00866254" w:rsidP="004D4C37">
      <w:pPr>
        <w:pStyle w:val="Textodecomentrio"/>
      </w:pPr>
      <w:r>
        <w:rPr>
          <w:rStyle w:val="Refdecomentrio"/>
        </w:rPr>
        <w:annotationRef/>
      </w:r>
      <w:r>
        <w:t>Colocar na referência</w:t>
      </w:r>
    </w:p>
  </w:comment>
  <w:comment w:id="26" w:author="Emeson Santos" w:date="2019-08-09T21:37:00Z" w:initials="ES">
    <w:p w14:paraId="62CC1CF9" w14:textId="451A42BF" w:rsidR="00872AC2" w:rsidRDefault="00872AC2">
      <w:pPr>
        <w:pStyle w:val="Textodecomentrio"/>
      </w:pPr>
      <w:r>
        <w:rPr>
          <w:rStyle w:val="Refdecomentrio"/>
        </w:rPr>
        <w:annotationRef/>
      </w:r>
      <w:r w:rsidR="009872DF">
        <w:t>Esperar a aprovação do professor pra continuar</w:t>
      </w:r>
    </w:p>
  </w:comment>
  <w:comment w:id="25" w:author="Emeson Santos" w:date="2019-07-18T23:28:00Z" w:initials="ES">
    <w:p w14:paraId="2F721016" w14:textId="77777777" w:rsidR="00866254" w:rsidRDefault="00866254" w:rsidP="004D4C37">
      <w:pPr>
        <w:pStyle w:val="Textodecomentrio"/>
      </w:pPr>
      <w:r>
        <w:rPr>
          <w:rStyle w:val="Refdecomentrio"/>
        </w:rPr>
        <w:annotationRef/>
      </w:r>
      <w:r>
        <w:t xml:space="preserve">Meu entendimento sobre essa secao em relação as definições </w:t>
      </w:r>
    </w:p>
  </w:comment>
  <w:comment w:id="27" w:author="Emeson Santos" w:date="2019-07-19T10:26:00Z" w:initials="ES">
    <w:p w14:paraId="45DFE8A5" w14:textId="77777777" w:rsidR="00866254" w:rsidRDefault="00866254" w:rsidP="004D4C37">
      <w:pPr>
        <w:pStyle w:val="Textodecomentrio"/>
      </w:pPr>
      <w:r>
        <w:rPr>
          <w:rStyle w:val="Refdecomentrio"/>
        </w:rPr>
        <w:annotationRef/>
      </w:r>
      <w:r>
        <w:rPr>
          <w:rFonts w:ascii="Times New Roman" w:hAnsi="Times New Roman" w:cs="Times New Roman"/>
        </w:rPr>
        <w:t>Colocar nas referencias</w:t>
      </w:r>
    </w:p>
  </w:comment>
  <w:comment w:id="28" w:author="Emeson Santos" w:date="2019-07-18T23:29:00Z" w:initials="ES">
    <w:p w14:paraId="39ECD4D0" w14:textId="77777777" w:rsidR="00866254" w:rsidRDefault="00866254" w:rsidP="004D4C37">
      <w:pPr>
        <w:pStyle w:val="Textodecomentrio"/>
      </w:pPr>
      <w:r>
        <w:rPr>
          <w:rStyle w:val="Refdecomentrio"/>
        </w:rPr>
        <w:annotationRef/>
      </w:r>
      <w:r>
        <w:t>Encerramento da seção</w:t>
      </w:r>
    </w:p>
  </w:comment>
  <w:comment w:id="29" w:author="Emeson Santos" w:date="2019-08-09T22:42:00Z" w:initials="ES">
    <w:p w14:paraId="3D3CC965" w14:textId="77777777" w:rsidR="00142F55" w:rsidRDefault="00142F55">
      <w:pPr>
        <w:pStyle w:val="Textodecomentrio"/>
      </w:pPr>
      <w:r>
        <w:rPr>
          <w:rStyle w:val="Refdecomentrio"/>
        </w:rPr>
        <w:annotationRef/>
      </w:r>
      <w:r>
        <w:t>Esperar a aprovação do professor para continuar</w:t>
      </w:r>
    </w:p>
    <w:p w14:paraId="6EAB1BC1" w14:textId="75E715D0" w:rsidR="00142F55" w:rsidRDefault="00142F55">
      <w:pPr>
        <w:pStyle w:val="Textodecomentrio"/>
      </w:pPr>
    </w:p>
  </w:comment>
  <w:comment w:id="31" w:author="Emeson Santos" w:date="2019-08-09T20:51:00Z" w:initials="ES">
    <w:p w14:paraId="1B3311FC" w14:textId="77777777" w:rsidR="00866254" w:rsidRDefault="00866254">
      <w:pPr>
        <w:pStyle w:val="Textodecomentrio"/>
      </w:pPr>
      <w:r>
        <w:rPr>
          <w:rStyle w:val="Refdecomentrio"/>
        </w:rPr>
        <w:annotationRef/>
      </w:r>
      <w:r>
        <w:t>Esperar a aprovação do professor para finalizar</w:t>
      </w:r>
    </w:p>
    <w:p w14:paraId="521921F2" w14:textId="0CEA7FBC" w:rsidR="00866254" w:rsidRDefault="0086625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59E51" w15:done="0"/>
  <w15:commentEx w15:paraId="1ADDE85F" w15:done="0"/>
  <w15:commentEx w15:paraId="17444300" w15:paraIdParent="1ADDE85F" w15:done="0"/>
  <w15:commentEx w15:paraId="2AB92681" w15:done="0"/>
  <w15:commentEx w15:paraId="0A08CA45" w15:done="0"/>
  <w15:commentEx w15:paraId="200AEEAF" w15:done="0"/>
  <w15:commentEx w15:paraId="5724C8FD" w15:done="0"/>
  <w15:commentEx w15:paraId="393F6FCC" w15:done="0"/>
  <w15:commentEx w15:paraId="51B0AF70" w15:paraIdParent="393F6FCC" w15:done="0"/>
  <w15:commentEx w15:paraId="02473CB9" w15:done="0"/>
  <w15:commentEx w15:paraId="01F1414E" w15:paraIdParent="02473CB9" w15:done="0"/>
  <w15:commentEx w15:paraId="1F62F461" w15:done="0"/>
  <w15:commentEx w15:paraId="3245E9B4" w15:paraIdParent="1F62F461" w15:done="0"/>
  <w15:commentEx w15:paraId="3F2360A1" w15:done="0"/>
  <w15:commentEx w15:paraId="4B3EC9D8" w15:paraIdParent="3F2360A1" w15:done="0"/>
  <w15:commentEx w15:paraId="42D236A4" w15:done="0"/>
  <w15:commentEx w15:paraId="1586FCE2" w15:done="0"/>
  <w15:commentEx w15:paraId="76A032A1" w15:done="0"/>
  <w15:commentEx w15:paraId="3018456E" w15:done="0"/>
  <w15:commentEx w15:paraId="2E2C586A" w15:done="0"/>
  <w15:commentEx w15:paraId="7648B0F9" w15:done="0"/>
  <w15:commentEx w15:paraId="5DBA31D2" w15:done="0"/>
  <w15:commentEx w15:paraId="62CC1CF9" w15:done="0"/>
  <w15:commentEx w15:paraId="2F721016" w15:done="0"/>
  <w15:commentEx w15:paraId="45DFE8A5" w15:done="0"/>
  <w15:commentEx w15:paraId="39ECD4D0" w15:done="0"/>
  <w15:commentEx w15:paraId="6EAB1BC1" w15:done="0"/>
  <w15:commentEx w15:paraId="521921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59E51" w16cid:durableId="20F84C8C"/>
  <w16cid:commentId w16cid:paraId="1ADDE85F" w16cid:durableId="20F84C5C"/>
  <w16cid:commentId w16cid:paraId="17444300" w16cid:durableId="20F84C6F"/>
  <w16cid:commentId w16cid:paraId="2AB92681" w16cid:durableId="20F84CCE"/>
  <w16cid:commentId w16cid:paraId="0A08CA45" w16cid:durableId="20F84D47"/>
  <w16cid:commentId w16cid:paraId="200AEEAF" w16cid:durableId="20F52891"/>
  <w16cid:commentId w16cid:paraId="5724C8FD" w16cid:durableId="20DB7FF8"/>
  <w16cid:commentId w16cid:paraId="393F6FCC" w16cid:durableId="20DC0EC9"/>
  <w16cid:commentId w16cid:paraId="51B0AF70" w16cid:durableId="20DC204B"/>
  <w16cid:commentId w16cid:paraId="02473CB9" w16cid:durableId="20DC2481"/>
  <w16cid:commentId w16cid:paraId="01F1414E" w16cid:durableId="20DC249F"/>
  <w16cid:commentId w16cid:paraId="1F62F461" w16cid:durableId="20DC1047"/>
  <w16cid:commentId w16cid:paraId="3245E9B4" w16cid:durableId="20DC2505"/>
  <w16cid:commentId w16cid:paraId="3F2360A1" w16cid:durableId="20DC10AB"/>
  <w16cid:commentId w16cid:paraId="4B3EC9D8" w16cid:durableId="20DC20F5"/>
  <w16cid:commentId w16cid:paraId="42D236A4" w16cid:durableId="20DC117E"/>
  <w16cid:commentId w16cid:paraId="1586FCE2" w16cid:durableId="20DB7FCE"/>
  <w16cid:commentId w16cid:paraId="76A032A1" w16cid:durableId="20DC12D1"/>
  <w16cid:commentId w16cid:paraId="3018456E" w16cid:durableId="20DC1759"/>
  <w16cid:commentId w16cid:paraId="2E2C586A" w16cid:durableId="20DC17B8"/>
  <w16cid:commentId w16cid:paraId="7648B0F9" w16cid:durableId="20DC17DA"/>
  <w16cid:commentId w16cid:paraId="5DBA31D2" w16cid:durableId="20DC17F8"/>
  <w16cid:commentId w16cid:paraId="62CC1CF9" w16cid:durableId="20F86610"/>
  <w16cid:commentId w16cid:paraId="2F721016" w16cid:durableId="20DB7F0B"/>
  <w16cid:commentId w16cid:paraId="45DFE8A5" w16cid:durableId="20DC1952"/>
  <w16cid:commentId w16cid:paraId="39ECD4D0" w16cid:durableId="20DB7F5D"/>
  <w16cid:commentId w16cid:paraId="6EAB1BC1" w16cid:durableId="20F8753E"/>
  <w16cid:commentId w16cid:paraId="521921F2" w16cid:durableId="20F85B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B6D1A" w14:textId="77777777" w:rsidR="00840D1C" w:rsidRDefault="00840D1C">
      <w:pPr>
        <w:spacing w:line="240" w:lineRule="auto"/>
      </w:pPr>
      <w:r>
        <w:separator/>
      </w:r>
    </w:p>
  </w:endnote>
  <w:endnote w:type="continuationSeparator" w:id="0">
    <w:p w14:paraId="5FC4DD4F" w14:textId="77777777" w:rsidR="00840D1C" w:rsidRDefault="00840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4E68" w14:textId="77777777" w:rsidR="00866254" w:rsidRDefault="0086625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59068" w14:textId="77777777" w:rsidR="00840D1C" w:rsidRDefault="00840D1C">
      <w:pPr>
        <w:spacing w:line="240" w:lineRule="auto"/>
      </w:pPr>
      <w:r>
        <w:separator/>
      </w:r>
    </w:p>
  </w:footnote>
  <w:footnote w:type="continuationSeparator" w:id="0">
    <w:p w14:paraId="71725E5C" w14:textId="77777777" w:rsidR="00840D1C" w:rsidRDefault="00840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CE9A9" w14:textId="77777777" w:rsidR="00866254" w:rsidRDefault="00866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F3261"/>
    <w:multiLevelType w:val="hybridMultilevel"/>
    <w:tmpl w:val="0128B94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370B4FF2"/>
    <w:multiLevelType w:val="hybridMultilevel"/>
    <w:tmpl w:val="94A022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1A5BE2"/>
    <w:multiLevelType w:val="hybridMultilevel"/>
    <w:tmpl w:val="ACEA27CC"/>
    <w:lvl w:ilvl="0" w:tplc="04160001">
      <w:start w:val="1"/>
      <w:numFmt w:val="bullet"/>
      <w:lvlText w:val=""/>
      <w:lvlJc w:val="left"/>
      <w:pPr>
        <w:ind w:left="1446" w:hanging="360"/>
      </w:pPr>
      <w:rPr>
        <w:rFonts w:ascii="Symbol" w:hAnsi="Symbol" w:hint="default"/>
      </w:rPr>
    </w:lvl>
    <w:lvl w:ilvl="1" w:tplc="04160003" w:tentative="1">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3" w15:restartNumberingAfterBreak="0">
    <w:nsid w:val="67242E53"/>
    <w:multiLevelType w:val="hybridMultilevel"/>
    <w:tmpl w:val="AB6A970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eson Santos">
    <w15:presenceInfo w15:providerId="Windows Live" w15:userId="4084e476ceb5e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712"/>
    <w:rsid w:val="00014A45"/>
    <w:rsid w:val="00030A48"/>
    <w:rsid w:val="000F381E"/>
    <w:rsid w:val="00142F55"/>
    <w:rsid w:val="001A3312"/>
    <w:rsid w:val="001C236D"/>
    <w:rsid w:val="00217717"/>
    <w:rsid w:val="002917CD"/>
    <w:rsid w:val="002A2AEB"/>
    <w:rsid w:val="003277E6"/>
    <w:rsid w:val="0033247B"/>
    <w:rsid w:val="0033560A"/>
    <w:rsid w:val="00383298"/>
    <w:rsid w:val="003F0C38"/>
    <w:rsid w:val="004240D8"/>
    <w:rsid w:val="00491861"/>
    <w:rsid w:val="004A0712"/>
    <w:rsid w:val="004D4C37"/>
    <w:rsid w:val="00535D8C"/>
    <w:rsid w:val="005A6233"/>
    <w:rsid w:val="006C70F2"/>
    <w:rsid w:val="006D1A48"/>
    <w:rsid w:val="006D4103"/>
    <w:rsid w:val="007726A2"/>
    <w:rsid w:val="007E6678"/>
    <w:rsid w:val="00813A4F"/>
    <w:rsid w:val="00840D1C"/>
    <w:rsid w:val="00866254"/>
    <w:rsid w:val="00872AC2"/>
    <w:rsid w:val="00885A00"/>
    <w:rsid w:val="008C0704"/>
    <w:rsid w:val="009115FF"/>
    <w:rsid w:val="009872DF"/>
    <w:rsid w:val="009C334B"/>
    <w:rsid w:val="009D5892"/>
    <w:rsid w:val="00B90CFF"/>
    <w:rsid w:val="00BF1375"/>
    <w:rsid w:val="00C607D4"/>
    <w:rsid w:val="00C75BAF"/>
    <w:rsid w:val="00CC45D5"/>
    <w:rsid w:val="00CD434B"/>
    <w:rsid w:val="00D33D68"/>
    <w:rsid w:val="00D91E5B"/>
    <w:rsid w:val="00E33A01"/>
    <w:rsid w:val="00E6477E"/>
    <w:rsid w:val="00EC79F0"/>
    <w:rsid w:val="00F21EB5"/>
    <w:rsid w:val="00F70D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AE66"/>
  <w15:docId w15:val="{88B5170D-F730-4C9E-99C0-9A310DA3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nhideWhenUsed/>
    <w:pPr>
      <w:spacing w:line="240" w:lineRule="auto"/>
    </w:pPr>
    <w:rPr>
      <w:sz w:val="20"/>
      <w:szCs w:val="20"/>
    </w:rPr>
  </w:style>
  <w:style w:type="character" w:customStyle="1" w:styleId="TextodecomentrioChar">
    <w:name w:val="Texto de comentário Char"/>
    <w:basedOn w:val="Fontepargpadro"/>
    <w:link w:val="Textodecomentrio"/>
    <w:rPr>
      <w:sz w:val="20"/>
      <w:szCs w:val="20"/>
    </w:rPr>
  </w:style>
  <w:style w:type="character" w:styleId="Refdecomentrio">
    <w:name w:val="annotation reference"/>
    <w:basedOn w:val="Fontepargpadro"/>
    <w:unhideWhenUsed/>
    <w:rPr>
      <w:sz w:val="16"/>
      <w:szCs w:val="16"/>
    </w:rPr>
  </w:style>
  <w:style w:type="paragraph" w:styleId="Textodebalo">
    <w:name w:val="Balloon Text"/>
    <w:basedOn w:val="Normal"/>
    <w:link w:val="TextodebaloChar"/>
    <w:uiPriority w:val="99"/>
    <w:semiHidden/>
    <w:unhideWhenUsed/>
    <w:rsid w:val="004D4C3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4C37"/>
    <w:rPr>
      <w:rFonts w:ascii="Segoe UI" w:hAnsi="Segoe UI" w:cs="Segoe UI"/>
      <w:sz w:val="18"/>
      <w:szCs w:val="18"/>
    </w:rPr>
  </w:style>
  <w:style w:type="paragraph" w:styleId="PargrafodaLista">
    <w:name w:val="List Paragraph"/>
    <w:basedOn w:val="Normal"/>
    <w:uiPriority w:val="34"/>
    <w:qFormat/>
    <w:rsid w:val="004D4C37"/>
    <w:pPr>
      <w:spacing w:line="240" w:lineRule="auto"/>
      <w:ind w:left="720"/>
      <w:contextualSpacing/>
    </w:pPr>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3277E6"/>
    <w:rPr>
      <w:b/>
      <w:bCs/>
    </w:rPr>
  </w:style>
  <w:style w:type="character" w:customStyle="1" w:styleId="AssuntodocomentrioChar">
    <w:name w:val="Assunto do comentário Char"/>
    <w:basedOn w:val="TextodecomentrioChar"/>
    <w:link w:val="Assuntodocomentrio"/>
    <w:uiPriority w:val="99"/>
    <w:semiHidden/>
    <w:rsid w:val="003277E6"/>
    <w:rPr>
      <w:b/>
      <w:bCs/>
      <w:sz w:val="20"/>
      <w:szCs w:val="20"/>
    </w:rPr>
  </w:style>
  <w:style w:type="paragraph" w:styleId="Legenda">
    <w:name w:val="caption"/>
    <w:basedOn w:val="Normal"/>
    <w:next w:val="Normal"/>
    <w:uiPriority w:val="35"/>
    <w:unhideWhenUsed/>
    <w:qFormat/>
    <w:rsid w:val="00CD434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24</Pages>
  <Words>3843</Words>
  <Characters>20753</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Emeson Santos</cp:lastModifiedBy>
  <cp:revision>39</cp:revision>
  <dcterms:created xsi:type="dcterms:W3CDTF">2019-08-07T13:38:00Z</dcterms:created>
  <dcterms:modified xsi:type="dcterms:W3CDTF">2019-08-10T01:42:00Z</dcterms:modified>
</cp:coreProperties>
</file>